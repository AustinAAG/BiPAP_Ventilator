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62326" w14:textId="0D3914D3" w:rsidR="00C646AF" w:rsidRDefault="00C646AF" w:rsidP="00C646AF">
      <w:pPr>
        <w:pStyle w:val="Heading1"/>
      </w:pPr>
      <w:r>
        <w:t>Bi-PAP Monitoring System Using Low-Powered Microcontroller</w:t>
      </w:r>
    </w:p>
    <w:p w14:paraId="2E381D73" w14:textId="1948D7A9" w:rsidR="00F403B2" w:rsidRDefault="00746454" w:rsidP="00C646AF">
      <w:pPr>
        <w:pStyle w:val="Heading2"/>
      </w:pPr>
      <w:r>
        <w:t>Abstract</w:t>
      </w:r>
    </w:p>
    <w:p w14:paraId="5D6EC044" w14:textId="208174D0" w:rsidR="00F403B2" w:rsidRDefault="00F403B2">
      <w:r>
        <w:t xml:space="preserve">Under extreme medical circumstances, such as the COVID-19 pandemic, limited access to ventilators is a major concern as most hospitals and other medical facilities are not equipped for large scale outbreaks. However, similar devices such as </w:t>
      </w:r>
      <w:r w:rsidR="00382C21">
        <w:t xml:space="preserve">Bi-level Positive Airway Pressure (BiPAP) </w:t>
      </w:r>
      <w:r>
        <w:t>machines, which are widely available and comparatively cheaper, offer a platform for conversion to a ventilator. The primary difference between a ventilator and BiPAP device is the BiPAP’s inability to monitor the patients’ respiratory functions to provide necessary feedback such as pressure, flowrate, and tidal volume to medical professionals. In addition, there are no alarms equipped to alert medical personnel based on individual patients' breathing needs. Therefore, the current work presents a novel, cost effective device for monitoring flow produced by the BiPAP machine using a low-powered micro-controller equipped with multiple pressure sensors. The flowrate of the system is determined by implementing a bi-directional, 3D printed venturi tube with two differential pressure transducers, and a single static pressure transducer to provide additional monitoring capability for physicians and nurses. Next, the instantaneous flowrate is determined using a calibration curve, and tidal volumes, during the inspiration and expiration portions of the breathing cycle, which are determined by integrating the flow rates. Alarm limits, such as high and low flow, static pressure, and prolonged zero flow are continually compared to measured data and if limits are exceeded, an audible alarm is generated to notify the medical staff. The microcontroller then relays data to the PC via serial communication, which displays a graph of the flowrate over time, user defined alarm limits, and static pressure. The collected information is also saved for each session and readily accessible on the PC. The device is designed to be battery powered or powered via USB, and it has the option to operate without the PC to provide only an audible alarm to doctors and nurses if user defined alarm limits are exceeded. Overall, the materials chosen for the BiPAP-Ventilator device are relatively easy to procure and cost effective, which further contributes to the device's accessibility under unique circumstances.</w:t>
      </w:r>
    </w:p>
    <w:p w14:paraId="40B36582" w14:textId="613C3F58" w:rsidR="00F403B2" w:rsidRDefault="00746454" w:rsidP="00C646AF">
      <w:pPr>
        <w:pStyle w:val="Heading2"/>
      </w:pPr>
      <w:r>
        <w:t>Introduction</w:t>
      </w:r>
    </w:p>
    <w:p w14:paraId="26BDA22B" w14:textId="008DCB6D" w:rsidR="00667630" w:rsidRDefault="00CE3317">
      <w:r>
        <w:t xml:space="preserve">COVID-19 is a disease caused by the SARS-CoV-2, which is a highly contagious form of coronavirus that has affected millions around the world. Within months, the WHO declared the spread an outbreak in January, then a pandemic in March 2020, which </w:t>
      </w:r>
      <w:r w:rsidR="001143AE">
        <w:t>continued</w:t>
      </w:r>
      <w:r>
        <w:t xml:space="preserve"> to disrupt the daily life and health of individuals</w:t>
      </w:r>
      <w:r w:rsidR="001143AE">
        <w:t xml:space="preserve">. </w:t>
      </w:r>
      <w:r w:rsidR="0079290B">
        <w:t>Many</w:t>
      </w:r>
      <w:r w:rsidR="0010719A">
        <w:t xml:space="preserve"> people only experience mild symptoms; however, there are populations at risk for severe illness. Some of these groups include </w:t>
      </w:r>
      <w:r w:rsidR="007F0B4C">
        <w:t>those who are older or who have pre-existing conditions.</w:t>
      </w:r>
      <w:r w:rsidR="00411CCD">
        <w:t xml:space="preserve"> </w:t>
      </w:r>
      <w:commentRangeStart w:id="0"/>
      <w:r w:rsidR="00411CCD">
        <w:t xml:space="preserve">According to the WHO, </w:t>
      </w:r>
      <w:r w:rsidR="00DA7068">
        <w:t>14% of</w:t>
      </w:r>
      <w:r w:rsidR="00411CCD">
        <w:t xml:space="preserve"> patients</w:t>
      </w:r>
      <w:commentRangeEnd w:id="0"/>
      <w:r>
        <w:commentReference w:id="0"/>
      </w:r>
      <w:r w:rsidR="00411CCD">
        <w:t xml:space="preserve"> may require ventilator support due to COVID-19, which has increased the demand for ventilators beyond the supply of many hospitals</w:t>
      </w:r>
      <w:r w:rsidR="00DA7068">
        <w:t xml:space="preserve"> </w:t>
      </w:r>
      <w:sdt>
        <w:sdtPr>
          <w:id w:val="622575542"/>
          <w:citation/>
        </w:sdtPr>
        <w:sdtContent>
          <w:r w:rsidR="00814D37">
            <w:fldChar w:fldCharType="begin"/>
          </w:r>
          <w:r w:rsidR="00814D37">
            <w:instrText xml:space="preserve"> CITATION Wor20 \l 1033 </w:instrText>
          </w:r>
          <w:r w:rsidR="00814D37">
            <w:fldChar w:fldCharType="separate"/>
          </w:r>
          <w:r w:rsidR="00814D37" w:rsidRPr="00814D37">
            <w:rPr>
              <w:noProof/>
            </w:rPr>
            <w:t>[1]</w:t>
          </w:r>
          <w:r w:rsidR="00814D37">
            <w:fldChar w:fldCharType="end"/>
          </w:r>
        </w:sdtContent>
      </w:sdt>
      <w:r w:rsidR="00814D37">
        <w:t xml:space="preserve">. </w:t>
      </w:r>
      <w:r w:rsidR="00BA1095">
        <w:t xml:space="preserve">Although </w:t>
      </w:r>
      <w:r w:rsidR="00FD6F94">
        <w:t xml:space="preserve">critically ill patients may </w:t>
      </w:r>
      <w:r w:rsidR="00BA1095">
        <w:t xml:space="preserve">require </w:t>
      </w:r>
      <w:r w:rsidR="005A5BA6">
        <w:t xml:space="preserve">invasive </w:t>
      </w:r>
      <w:r w:rsidR="00BA1095">
        <w:t xml:space="preserve">mechanical ventilation support, </w:t>
      </w:r>
      <w:r w:rsidR="00E449DF">
        <w:t xml:space="preserve">others can be treated with </w:t>
      </w:r>
      <w:r w:rsidR="00F62EDA">
        <w:t>non-invasive ventilation methods.</w:t>
      </w:r>
    </w:p>
    <w:p w14:paraId="5CD7419F" w14:textId="49BC4EFB" w:rsidR="00D3316E" w:rsidRDefault="00A97C51" w:rsidP="000C6FAC">
      <w:r>
        <w:t xml:space="preserve">To help </w:t>
      </w:r>
      <w:r w:rsidR="00F763AC">
        <w:t>relieve the pressure of ventilator shortage,</w:t>
      </w:r>
      <w:r w:rsidR="001F28C8">
        <w:t xml:space="preserve"> </w:t>
      </w:r>
      <w:r w:rsidR="00A02070">
        <w:t xml:space="preserve">efforts can be </w:t>
      </w:r>
      <w:r w:rsidR="00587F6B">
        <w:t xml:space="preserve">dedicated to </w:t>
      </w:r>
      <w:r w:rsidR="00C7589F">
        <w:t>improving</w:t>
      </w:r>
      <w:r w:rsidR="00587F6B">
        <w:t xml:space="preserve"> </w:t>
      </w:r>
      <w:r w:rsidR="00C7589F">
        <w:t>devices with similar functions</w:t>
      </w:r>
      <w:r w:rsidR="00587F6B">
        <w:t>, such as CPAP and BiPAP devices that are commonly used for treating sleep apnea.</w:t>
      </w:r>
      <w:r w:rsidR="00B45666">
        <w:t xml:space="preserve"> CPAP, or Continuous Positive Airway Pressure devices </w:t>
      </w:r>
      <w:r w:rsidR="00845A24">
        <w:t xml:space="preserve">apply pressure during the inhale </w:t>
      </w:r>
      <w:r w:rsidR="00DE3936">
        <w:t>to keep the airway open</w:t>
      </w:r>
      <w:r w:rsidR="0041632B">
        <w:t xml:space="preserve">. </w:t>
      </w:r>
      <w:r w:rsidR="00B45666">
        <w:t>BiPAP</w:t>
      </w:r>
      <w:r w:rsidR="00B91255">
        <w:t>, or Bi</w:t>
      </w:r>
      <w:r w:rsidR="0073341C">
        <w:t>-level Positive Airway Pressure devices</w:t>
      </w:r>
      <w:r w:rsidR="00DE3936">
        <w:t xml:space="preserve"> offer the same </w:t>
      </w:r>
      <w:r w:rsidR="00867216">
        <w:t>functionality but for both inhale and exhale conditions</w:t>
      </w:r>
      <w:r w:rsidR="00B91255">
        <w:t>.</w:t>
      </w:r>
      <w:r w:rsidR="00B92434">
        <w:t xml:space="preserve"> Currently</w:t>
      </w:r>
      <w:r w:rsidR="00061F6E">
        <w:t xml:space="preserve">, </w:t>
      </w:r>
      <w:r w:rsidR="00B92434">
        <w:t xml:space="preserve">there are </w:t>
      </w:r>
      <w:r w:rsidR="00020B3C">
        <w:t>methods for converting</w:t>
      </w:r>
      <w:r w:rsidR="007B3363">
        <w:t xml:space="preserve"> </w:t>
      </w:r>
      <w:r w:rsidR="00020B3C">
        <w:t>V60 BiPAP machines</w:t>
      </w:r>
      <w:r w:rsidR="003A7E15">
        <w:t xml:space="preserve"> into </w:t>
      </w:r>
      <w:r w:rsidR="007B3363">
        <w:t>invasive ventilation</w:t>
      </w:r>
      <w:r w:rsidR="003A7E15">
        <w:t xml:space="preserve"> devices </w:t>
      </w:r>
      <w:r w:rsidR="000D38A0">
        <w:t xml:space="preserve">from Northwell Health </w:t>
      </w:r>
      <w:r w:rsidR="003A7E15">
        <w:t>by introducing special T adap</w:t>
      </w:r>
      <w:r w:rsidR="00061F6E">
        <w:t>ters</w:t>
      </w:r>
      <w:r w:rsidR="00232C3A">
        <w:t xml:space="preserve"> to interface with existing </w:t>
      </w:r>
      <w:r w:rsidR="00AE4C1B">
        <w:t>ventilation components.</w:t>
      </w:r>
      <w:r w:rsidR="002629A5">
        <w:t xml:space="preserve"> </w:t>
      </w:r>
      <w:r w:rsidR="004A5A43">
        <w:t xml:space="preserve">[3] The </w:t>
      </w:r>
      <w:r w:rsidR="002629A5">
        <w:t xml:space="preserve">device can then be monitored using the existing </w:t>
      </w:r>
      <w:r w:rsidR="00D3316E">
        <w:t xml:space="preserve">V60 </w:t>
      </w:r>
      <w:r w:rsidR="002629A5">
        <w:t xml:space="preserve">computer </w:t>
      </w:r>
      <w:r w:rsidR="00146C1E">
        <w:t>interfaces that provide the patient ventilation flow rate information.</w:t>
      </w:r>
      <w:r w:rsidR="00051321">
        <w:t xml:space="preserve"> </w:t>
      </w:r>
      <w:r w:rsidR="006448C3">
        <w:t>However</w:t>
      </w:r>
      <w:r w:rsidR="007B3363">
        <w:t xml:space="preserve">, </w:t>
      </w:r>
      <w:r w:rsidR="00C839EE">
        <w:t xml:space="preserve">not every patient </w:t>
      </w:r>
      <w:r w:rsidR="002B7C23">
        <w:t xml:space="preserve">requires invasive </w:t>
      </w:r>
      <w:r w:rsidR="009E405B">
        <w:t>ventilation</w:t>
      </w:r>
      <w:r w:rsidR="006B4125">
        <w:t xml:space="preserve"> and </w:t>
      </w:r>
      <w:r w:rsidR="00D4645A">
        <w:t>an article</w:t>
      </w:r>
      <w:r w:rsidR="003D35AE">
        <w:t xml:space="preserve"> from the Elsevier Public Health Emergency Collection describes successful treatment 77% of patients with severe symptoms using noninvasive methods [4]. Thus, </w:t>
      </w:r>
      <w:r w:rsidR="00467F30">
        <w:t xml:space="preserve">the high demand for </w:t>
      </w:r>
      <w:r w:rsidR="0058093A">
        <w:t xml:space="preserve">ventilators </w:t>
      </w:r>
      <w:r w:rsidR="00221034">
        <w:t xml:space="preserve">may be </w:t>
      </w:r>
      <w:r w:rsidR="0076615E">
        <w:t>r</w:t>
      </w:r>
      <w:r w:rsidR="00EE5365">
        <w:t xml:space="preserve">educed by allowing some patients to </w:t>
      </w:r>
      <w:r w:rsidR="00D74C8D">
        <w:t>follow</w:t>
      </w:r>
      <w:r w:rsidR="00330ECA">
        <w:t xml:space="preserve"> a treatment plan </w:t>
      </w:r>
      <w:r w:rsidR="009B4953">
        <w:t xml:space="preserve">using </w:t>
      </w:r>
      <w:r w:rsidR="00716905">
        <w:t xml:space="preserve">CPAP or </w:t>
      </w:r>
      <w:r w:rsidR="009B4953">
        <w:t>BiPAP machines.</w:t>
      </w:r>
      <w:r w:rsidR="0076615E">
        <w:t xml:space="preserve"> </w:t>
      </w:r>
      <w:r w:rsidR="00B45C5F">
        <w:t xml:space="preserve">To properly execute </w:t>
      </w:r>
      <w:r w:rsidR="006C0EAA">
        <w:t xml:space="preserve">this treatment, </w:t>
      </w:r>
      <w:r w:rsidR="0033333C">
        <w:t>control panels di</w:t>
      </w:r>
      <w:r w:rsidR="00690486">
        <w:t xml:space="preserve">splaying important medical information is crucial to its success according to </w:t>
      </w:r>
      <w:r w:rsidR="00C42208">
        <w:t xml:space="preserve">the </w:t>
      </w:r>
      <w:r w:rsidR="00C42208" w:rsidRPr="00C42208">
        <w:t>10-step guide to convert a surgical unit into a COVID-19 unit</w:t>
      </w:r>
      <w:r w:rsidR="00EE5E47">
        <w:t xml:space="preserve"> </w:t>
      </w:r>
      <w:r w:rsidR="008E135E">
        <w:t>[5].</w:t>
      </w:r>
      <w:r w:rsidR="00E218F5">
        <w:t xml:space="preserve"> Additionally, </w:t>
      </w:r>
      <w:r w:rsidR="00892950">
        <w:t xml:space="preserve">surgeons and surgical nurses </w:t>
      </w:r>
      <w:r w:rsidR="00C75D7A">
        <w:t xml:space="preserve">require frequent training </w:t>
      </w:r>
      <w:r w:rsidR="00C148CC">
        <w:t>on ventilation</w:t>
      </w:r>
      <w:r w:rsidR="001E0677">
        <w:t xml:space="preserve">, which </w:t>
      </w:r>
      <w:r w:rsidR="00EF0FE0">
        <w:t xml:space="preserve">proposes the need for </w:t>
      </w:r>
      <w:r w:rsidR="00D9625F">
        <w:t>dedicated</w:t>
      </w:r>
      <w:r w:rsidR="00013BAC">
        <w:t xml:space="preserve"> user interfaces that are </w:t>
      </w:r>
      <w:r w:rsidR="00862503">
        <w:t>concise</w:t>
      </w:r>
      <w:r w:rsidR="000F0D54">
        <w:t xml:space="preserve"> while providing necessary </w:t>
      </w:r>
      <w:r w:rsidR="000C6FAC">
        <w:t>patient information.</w:t>
      </w:r>
    </w:p>
    <w:p w14:paraId="623DE1B5" w14:textId="390CA205" w:rsidR="00703E7D" w:rsidRDefault="00D55739">
      <w:r>
        <w:t>Unlike the V60 BiPAP machine</w:t>
      </w:r>
      <w:r w:rsidR="004140C3">
        <w:t>,</w:t>
      </w:r>
      <w:r w:rsidR="00724B9B">
        <w:t xml:space="preserve"> </w:t>
      </w:r>
      <w:r w:rsidR="000A36B5">
        <w:t xml:space="preserve">many </w:t>
      </w:r>
      <w:r w:rsidR="004140C3">
        <w:t>BiPAP devices</w:t>
      </w:r>
      <w:r>
        <w:t xml:space="preserve"> </w:t>
      </w:r>
      <w:r w:rsidR="003C3047">
        <w:t>are designed to also accommodate in-home treatment</w:t>
      </w:r>
      <w:r w:rsidR="004140C3">
        <w:t xml:space="preserve"> by the patients themselves who may not necessarily have </w:t>
      </w:r>
      <w:r w:rsidR="003C3047">
        <w:t>a medical background. Thus</w:t>
      </w:r>
      <w:r w:rsidR="00C04CA5">
        <w:t xml:space="preserve">, the </w:t>
      </w:r>
      <w:r w:rsidR="001B56A8">
        <w:t>information provided on the</w:t>
      </w:r>
      <w:r w:rsidR="000B6213">
        <w:t>se</w:t>
      </w:r>
      <w:r w:rsidR="001B56A8">
        <w:t xml:space="preserve"> </w:t>
      </w:r>
      <w:r w:rsidR="004C5B3C">
        <w:t>user interface</w:t>
      </w:r>
      <w:r w:rsidR="000B6213">
        <w:t>s</w:t>
      </w:r>
      <w:r w:rsidR="004C5B3C">
        <w:t xml:space="preserve"> </w:t>
      </w:r>
      <w:r w:rsidR="00492EF4">
        <w:t>may not provide the monitoring needed for COVID-19 treatment</w:t>
      </w:r>
      <w:r w:rsidR="00DE2C64">
        <w:t xml:space="preserve">. </w:t>
      </w:r>
      <w:r w:rsidR="00E3281F">
        <w:t xml:space="preserve">Therefore, </w:t>
      </w:r>
      <w:r w:rsidR="00D15A3F">
        <w:t xml:space="preserve">to </w:t>
      </w:r>
      <w:r w:rsidR="008E2098">
        <w:t>fill the gap in monitoring ability</w:t>
      </w:r>
      <w:r w:rsidR="00A43D3A">
        <w:t xml:space="preserve">, CPAP and BiPAP devices can be fitted with </w:t>
      </w:r>
      <w:r w:rsidR="00EB33B7">
        <w:t>an intermediary monitoring device</w:t>
      </w:r>
      <w:r w:rsidR="008C0E4A">
        <w:t xml:space="preserve"> such as a computer</w:t>
      </w:r>
      <w:r w:rsidR="0054347D">
        <w:t xml:space="preserve"> to measure flow characteristics such as flow</w:t>
      </w:r>
      <w:r w:rsidR="00105A71">
        <w:t xml:space="preserve"> rate</w:t>
      </w:r>
      <w:r w:rsidR="0054347D">
        <w:t xml:space="preserve">, pressure, </w:t>
      </w:r>
      <w:r w:rsidR="00FE374E">
        <w:t>and tidal volu</w:t>
      </w:r>
      <w:r w:rsidR="007D2A1C">
        <w:t xml:space="preserve">mes. Furthermore, alert systems </w:t>
      </w:r>
      <w:r w:rsidR="00E2505A">
        <w:t>based on these measurements can improve the device’s ability to monitor patient ventilation.</w:t>
      </w:r>
      <w:r w:rsidR="00CC02AF">
        <w:t xml:space="preserve"> Additionally, </w:t>
      </w:r>
      <w:r w:rsidR="001C0627">
        <w:t xml:space="preserve">designing </w:t>
      </w:r>
      <w:r w:rsidR="009B03C0">
        <w:t xml:space="preserve">more specialized user interfaces for </w:t>
      </w:r>
      <w:r w:rsidR="008944C7">
        <w:t>treating COVID-19 patients can improve the ease of use for medical professionals</w:t>
      </w:r>
      <w:r w:rsidR="00D36C4D">
        <w:t xml:space="preserve"> and </w:t>
      </w:r>
      <w:commentRangeStart w:id="1"/>
      <w:r w:rsidR="00D36C4D">
        <w:t>volunteers by</w:t>
      </w:r>
      <w:r w:rsidR="00744599">
        <w:t xml:space="preserve"> reducing the training needed to operate the machine.</w:t>
      </w:r>
      <w:commentRangeEnd w:id="1"/>
      <w:r w:rsidR="00A97C51">
        <w:commentReference w:id="1"/>
      </w:r>
    </w:p>
    <w:p w14:paraId="0FBBC2C1" w14:textId="415F694D" w:rsidR="00F24548" w:rsidRDefault="008E4FA1" w:rsidP="00F24548">
      <w:r>
        <w:t>O</w:t>
      </w:r>
      <w:r w:rsidR="00644B10">
        <w:t xml:space="preserve">ffering alternative methods to </w:t>
      </w:r>
      <w:commentRangeStart w:id="2"/>
      <w:del w:id="3" w:author="Meadows, Joseph" w:date="2021-06-10T20:40:00Z">
        <w:r w:rsidDel="00644B10">
          <w:delText xml:space="preserve">noninvasive </w:delText>
        </w:r>
      </w:del>
      <w:commentRangeEnd w:id="2"/>
      <w:r>
        <w:commentReference w:id="2"/>
      </w:r>
      <w:r w:rsidR="00644B10">
        <w:t>ventilation is important</w:t>
      </w:r>
      <w:r w:rsidR="00D94824">
        <w:t xml:space="preserve"> in preventing ventilator supply shortages</w:t>
      </w:r>
      <w:r>
        <w:t>,</w:t>
      </w:r>
      <w:r w:rsidR="00D94824">
        <w:t xml:space="preserve"> especially in </w:t>
      </w:r>
      <w:ins w:id="4" w:author="Meadows, Joseph" w:date="2021-06-10T20:42:00Z">
        <w:r w:rsidR="06AF4423">
          <w:t>less developed countries or</w:t>
        </w:r>
      </w:ins>
      <w:del w:id="5" w:author="Meadows, Joseph" w:date="2021-06-10T20:42:00Z">
        <w:r w:rsidDel="00D94824">
          <w:delText>the future</w:delText>
        </w:r>
      </w:del>
      <w:r w:rsidR="00D94824">
        <w:t xml:space="preserve"> if another pandemic occurs</w:t>
      </w:r>
      <w:r w:rsidR="002F7881">
        <w:t xml:space="preserve">. </w:t>
      </w:r>
      <w:r w:rsidR="00A039C9">
        <w:t xml:space="preserve">Thus, this paper </w:t>
      </w:r>
      <w:del w:id="6" w:author="Meadows, Joseph" w:date="2021-06-10T20:44:00Z">
        <w:r w:rsidDel="00A039C9">
          <w:delText>aims to highlight how to develop a system used to improve the</w:delText>
        </w:r>
      </w:del>
      <w:ins w:id="7" w:author="Meadows, Joseph" w:date="2021-06-10T20:44:00Z">
        <w:r w:rsidR="6803E2EA">
          <w:t>presents a novel flow</w:t>
        </w:r>
      </w:ins>
      <w:ins w:id="8" w:author="Meadows, Joseph" w:date="2021-06-10T20:45:00Z">
        <w:r w:rsidR="6803E2EA">
          <w:t xml:space="preserve"> m</w:t>
        </w:r>
      </w:ins>
      <w:ins w:id="9" w:author="Meadows, Joseph" w:date="2021-06-10T20:47:00Z">
        <w:r w:rsidR="755AA96F">
          <w:t>onitoring</w:t>
        </w:r>
      </w:ins>
      <w:ins w:id="10" w:author="Meadows, Joseph" w:date="2021-06-10T20:45:00Z">
        <w:r w:rsidR="6803E2EA">
          <w:t xml:space="preserve"> device</w:t>
        </w:r>
      </w:ins>
      <w:ins w:id="11" w:author="Meadows, Joseph" w:date="2021-06-10T20:50:00Z">
        <w:r w:rsidR="5FF4E2C8">
          <w:t>,</w:t>
        </w:r>
      </w:ins>
      <w:ins w:id="12" w:author="Meadows, Joseph" w:date="2021-06-10T20:45:00Z">
        <w:r w:rsidR="6803E2EA">
          <w:t xml:space="preserve"> using low</w:t>
        </w:r>
        <w:r w:rsidR="2400CB99">
          <w:t>-</w:t>
        </w:r>
        <w:r w:rsidR="6803E2EA">
          <w:t xml:space="preserve">cost materials that are relatively </w:t>
        </w:r>
      </w:ins>
      <w:ins w:id="13" w:author="Meadows, Joseph" w:date="2021-06-10T20:46:00Z">
        <w:r w:rsidR="2A697FE0">
          <w:t xml:space="preserve">easy to procure </w:t>
        </w:r>
      </w:ins>
      <w:ins w:id="14" w:author="Meadows, Joseph" w:date="2021-06-10T20:45:00Z">
        <w:r w:rsidR="6803E2EA">
          <w:t>with specific</w:t>
        </w:r>
      </w:ins>
      <w:ins w:id="15" w:author="Meadows, Joseph" w:date="2021-06-10T20:50:00Z">
        <w:r w:rsidR="0126A252">
          <w:t>,</w:t>
        </w:r>
      </w:ins>
      <w:r w:rsidR="00A039C9">
        <w:t xml:space="preserve"> </w:t>
      </w:r>
      <w:del w:id="16" w:author="Meadows, Joseph" w:date="2021-06-10T20:48:00Z">
        <w:r w:rsidDel="00A039C9">
          <w:delText>monitoring capabilities of a BiPAP machine to help alleviate the demand for ventilators using materials that are relatively easy to procure</w:delText>
        </w:r>
      </w:del>
      <w:ins w:id="17" w:author="Meadows, Joseph" w:date="2021-06-10T20:50:00Z">
        <w:r w:rsidR="4CB41569">
          <w:t xml:space="preserve"> </w:t>
        </w:r>
      </w:ins>
      <w:ins w:id="18" w:author="Meadows, Joseph" w:date="2021-06-10T20:49:00Z">
        <w:r w:rsidR="3C1B26BC">
          <w:t xml:space="preserve">provides an overview of the design approach, and provides all information needed to replicate the design for use with </w:t>
        </w:r>
      </w:ins>
      <w:ins w:id="19" w:author="Meadows, Joseph" w:date="2021-06-10T20:50:00Z">
        <w:r w:rsidR="580BECE3">
          <w:t>BiPAP devices</w:t>
        </w:r>
      </w:ins>
      <w:ins w:id="20" w:author="Meadows, Joseph" w:date="2021-06-10T20:49:00Z">
        <w:r w:rsidR="3C1B26BC">
          <w:t xml:space="preserve"> in order to alleviate the demand for </w:t>
        </w:r>
      </w:ins>
      <w:ins w:id="21" w:author="Meadows, Joseph" w:date="2021-06-10T20:51:00Z">
        <w:r w:rsidR="70A7F53C">
          <w:t>ventilators.</w:t>
        </w:r>
      </w:ins>
      <w:del w:id="22" w:author="Meadows, Joseph" w:date="2021-06-10T20:48:00Z">
        <w:r w:rsidDel="00A039C9">
          <w:delText>.</w:delText>
        </w:r>
      </w:del>
      <w:r w:rsidR="00A039C9">
        <w:t xml:space="preserve"> </w:t>
      </w:r>
      <w:r w:rsidR="004105C0">
        <w:t xml:space="preserve">This </w:t>
      </w:r>
      <w:r w:rsidR="00C95F6B">
        <w:t xml:space="preserve">device </w:t>
      </w:r>
      <w:del w:id="23" w:author="Meadows, Joseph" w:date="2021-06-10T20:51:00Z">
        <w:r w:rsidDel="00C95F6B">
          <w:delText>will incorpora</w:delText>
        </w:r>
        <w:r w:rsidDel="002323F7">
          <w:delText>te an external monitoring device equipped with</w:delText>
        </w:r>
      </w:del>
      <w:ins w:id="24" w:author="Meadows, Joseph" w:date="2021-06-10T20:51:00Z">
        <w:r w:rsidR="7B443E0F">
          <w:t>includes a bi-directional venturi flow meter, tw</w:t>
        </w:r>
      </w:ins>
      <w:ins w:id="25" w:author="Meadows, Joseph" w:date="2021-06-10T20:52:00Z">
        <w:r w:rsidR="7B443E0F">
          <w:t>o differential pressure sensors, one static</w:t>
        </w:r>
      </w:ins>
      <w:r w:rsidR="002323F7">
        <w:t xml:space="preserve"> pressure sensor</w:t>
      </w:r>
      <w:ins w:id="26" w:author="Meadows, Joseph" w:date="2021-06-10T20:52:00Z">
        <w:r w:rsidR="7BB306B9">
          <w:t>,</w:t>
        </w:r>
      </w:ins>
      <w:del w:id="27" w:author="Meadows, Joseph" w:date="2021-06-10T20:52:00Z">
        <w:r w:rsidDel="002323F7">
          <w:delText>s</w:delText>
        </w:r>
      </w:del>
      <w:r w:rsidR="002323F7">
        <w:t xml:space="preserve"> and a microcontroller that feeds information </w:t>
      </w:r>
      <w:r w:rsidR="00557D29">
        <w:t xml:space="preserve">to a PC based software to display crucial </w:t>
      </w:r>
      <w:r w:rsidR="00F60528">
        <w:t xml:space="preserve">flow information. </w:t>
      </w:r>
      <w:r w:rsidR="00421E25">
        <w:t xml:space="preserve">The location of the device </w:t>
      </w:r>
      <w:r w:rsidR="007D252F">
        <w:t xml:space="preserve">intersects the flow between the </w:t>
      </w:r>
      <w:r w:rsidR="006A0B8A">
        <w:t xml:space="preserve">BiPAP and patient </w:t>
      </w:r>
      <w:r w:rsidR="00AF3AA0">
        <w:t>to</w:t>
      </w:r>
      <w:r w:rsidR="006A0B8A">
        <w:t xml:space="preserve"> offer real time monitoring of the ventilation. </w:t>
      </w:r>
      <w:commentRangeStart w:id="28"/>
      <w:r w:rsidR="00B360E9">
        <w:t>Furthermore</w:t>
      </w:r>
      <w:r w:rsidR="007357D2">
        <w:t>,</w:t>
      </w:r>
      <w:r w:rsidR="00B360E9">
        <w:t xml:space="preserve"> the user interface can be adjusted to accommodate </w:t>
      </w:r>
      <w:r w:rsidR="00A039C9">
        <w:t>specialized treatment procedures</w:t>
      </w:r>
      <w:r w:rsidR="002C40F1">
        <w:t xml:space="preserve"> </w:t>
      </w:r>
      <w:r w:rsidR="00E23943">
        <w:t>to provide the information need</w:t>
      </w:r>
      <w:r w:rsidR="001D5295">
        <w:t>ed for quick conclusions</w:t>
      </w:r>
      <w:r w:rsidR="00850E12">
        <w:t xml:space="preserve"> that are valuable during </w:t>
      </w:r>
      <w:r w:rsidR="007D550E">
        <w:t>a pandemic.</w:t>
      </w:r>
      <w:r w:rsidR="00F24548">
        <w:t xml:space="preserve"> </w:t>
      </w:r>
      <w:commentRangeEnd w:id="28"/>
      <w:r>
        <w:commentReference w:id="28"/>
      </w:r>
    </w:p>
    <w:p w14:paraId="1DC29C78" w14:textId="5CDABD20" w:rsidR="00F24548" w:rsidRDefault="00F24548" w:rsidP="00F24548">
      <w:r>
        <w:t xml:space="preserve">Important design considerations included ensuring that the device was compatible with most medical hoses normally connected to BiPAP devices. Additionally, the device needed the capability to connect to common PCs. Therefore, the ports are designed to specially connect to the standard </w:t>
      </w:r>
      <w:r w:rsidR="00FD59C4">
        <w:t>22mm inner</w:t>
      </w:r>
      <w:r>
        <w:t xml:space="preserve"> diameter </w:t>
      </w:r>
      <w:r w:rsidR="00FD59C4">
        <w:t>corrugated tubing</w:t>
      </w:r>
      <w:r>
        <w:t xml:space="preserve"> and PC connection is a standard USB-A. Furthermore, medical settings require frequent sanitization especially between different patients, thus the airflow component containing the Venturi for flow monitoring is removable and autoclavable.</w:t>
      </w:r>
    </w:p>
    <w:p w14:paraId="280C0D3D" w14:textId="4DF95AFE" w:rsidR="00746454" w:rsidRDefault="00746454"/>
    <w:p w14:paraId="63C35C36" w14:textId="6B5D9747" w:rsidR="00C646AF" w:rsidRDefault="00C646AF" w:rsidP="00C646AF">
      <w:pPr>
        <w:pStyle w:val="Heading2"/>
      </w:pPr>
      <w:r>
        <w:t>Design Calculations</w:t>
      </w:r>
      <w:r w:rsidR="00331206">
        <w:t xml:space="preserve"> and Calibration</w:t>
      </w:r>
    </w:p>
    <w:p w14:paraId="1FF3C06B" w14:textId="488461B7" w:rsidR="00105B61" w:rsidRDefault="00105B61" w:rsidP="00C646AF"/>
    <w:p w14:paraId="7A025BC5" w14:textId="1025BFA8" w:rsidR="0071511D" w:rsidRDefault="00BF35B6" w:rsidP="0071511D">
      <w:r>
        <w:t>T</w:t>
      </w:r>
      <w:r w:rsidR="00910173">
        <w:t>o measure the flow of the system</w:t>
      </w:r>
      <w:r>
        <w:t>,</w:t>
      </w:r>
      <w:r w:rsidR="00910173">
        <w:t xml:space="preserve"> pressure sensors were implemented </w:t>
      </w:r>
      <w:r w:rsidR="00FF519C">
        <w:t xml:space="preserve">to measure the differential pressure within </w:t>
      </w:r>
      <w:r>
        <w:t>the V</w:t>
      </w:r>
      <w:r w:rsidR="0024594D">
        <w:t xml:space="preserve">enturi tube. Since the </w:t>
      </w:r>
      <w:r>
        <w:t>BiPAP</w:t>
      </w:r>
      <w:r w:rsidR="00BD6051">
        <w:t xml:space="preserve"> machine offers air flow assistance in both directions </w:t>
      </w:r>
      <w:del w:id="29" w:author="Meadows, Joseph" w:date="2021-06-10T20:56:00Z">
        <w:r w:rsidDel="00BD6051">
          <w:delText>three</w:delText>
        </w:r>
      </w:del>
      <w:ins w:id="30" w:author="Meadows, Joseph" w:date="2021-06-10T20:56:00Z">
        <w:r w:rsidR="6E6BB05D">
          <w:t>two differential</w:t>
        </w:r>
      </w:ins>
      <w:r w:rsidR="00BD6051">
        <w:t xml:space="preserve"> pressure transducers were included</w:t>
      </w:r>
      <w:r w:rsidR="00063E6F">
        <w:t xml:space="preserve"> to monitor the in</w:t>
      </w:r>
      <w:r>
        <w:t xml:space="preserve">hale </w:t>
      </w:r>
      <w:r w:rsidR="00063E6F">
        <w:t>and exhale</w:t>
      </w:r>
      <w:r w:rsidR="00F90421">
        <w:t xml:space="preserve"> as illustrated in Figure X.</w:t>
      </w:r>
      <w:r w:rsidR="00B97261">
        <w:t xml:space="preserve"> </w:t>
      </w:r>
      <w:ins w:id="31" w:author="Meadows, Joseph" w:date="2021-06-10T20:57:00Z">
        <w:r w:rsidR="352C2DAA">
          <w:t xml:space="preserve">In addition, a single static pressure transducer provides additional information for </w:t>
        </w:r>
      </w:ins>
      <w:ins w:id="32" w:author="Meadows, Joseph" w:date="2021-06-10T20:58:00Z">
        <w:r w:rsidR="352C2DAA">
          <w:t xml:space="preserve">monitoring capabilities for medical </w:t>
        </w:r>
        <w:r w:rsidR="05FC71C4">
          <w:t>personnel</w:t>
        </w:r>
        <w:r w:rsidR="352C2DAA">
          <w:t xml:space="preserve">. </w:t>
        </w:r>
      </w:ins>
      <w:r w:rsidR="00D44E16">
        <w:t xml:space="preserve">The </w:t>
      </w:r>
      <w:ins w:id="33" w:author="Meadows, Joseph" w:date="2021-06-10T20:58:00Z">
        <w:r w:rsidR="6B1A2327">
          <w:t xml:space="preserve">differential </w:t>
        </w:r>
      </w:ins>
      <w:r w:rsidR="00D44E16">
        <w:t xml:space="preserve">pressure measurements </w:t>
      </w:r>
      <w:r w:rsidR="00764398">
        <w:t>were</w:t>
      </w:r>
      <w:r w:rsidR="00D44E16">
        <w:t xml:space="preserve"> then converted to a </w:t>
      </w:r>
      <w:r w:rsidR="00A57B57">
        <w:t>flowrate</w:t>
      </w:r>
      <w:r w:rsidR="00D44E16">
        <w:t xml:space="preserve"> using</w:t>
      </w:r>
      <w:r w:rsidR="007F0040">
        <w:t xml:space="preserve"> </w:t>
      </w:r>
      <w:r w:rsidR="00943519">
        <w:t>Equation X which was</w:t>
      </w:r>
      <w:r w:rsidR="007F0040">
        <w:t xml:space="preserve"> adapted from the Bernoulli’s principle</w:t>
      </w:r>
      <w:r w:rsidR="00943519">
        <w:t>. S</w:t>
      </w:r>
      <w:r w:rsidR="0017458D">
        <w:t xml:space="preserve">ince the geometry of the Venturi tube stayed constant, the area terms were replaced with a single constant as </w:t>
      </w:r>
      <w:r w:rsidR="000C709C">
        <w:t xml:space="preserve">shown in Equation X, which was determined through </w:t>
      </w:r>
      <w:r w:rsidR="003A47A2">
        <w:t>calibration procedures.</w:t>
      </w:r>
    </w:p>
    <w:p w14:paraId="41CD9267" w14:textId="087C0D39" w:rsidR="004D739E" w:rsidRPr="004D739E" w:rsidRDefault="004D739E" w:rsidP="0071511D">
      <w:pPr>
        <w:rPr>
          <w:rFonts w:eastAsiaTheme="minorEastAsia"/>
          <w:iCs/>
        </w:rPr>
      </w:pPr>
      <m:oMathPara>
        <m:oMath>
          <m:r>
            <w:rPr>
              <w:rFonts w:ascii="Cambria Math" w:hAnsi="Cambria Math"/>
            </w:rPr>
            <m:t>Q=</m:t>
          </m:r>
          <m:sSub>
            <m:sSubPr>
              <m:ctrlPr>
                <w:rPr>
                  <w:rFonts w:ascii="Cambria Math" w:hAnsi="Cambria Math"/>
                  <w:i/>
                  <w:iCs/>
                </w:rPr>
              </m:ctrlPr>
            </m:sSubPr>
            <m:e>
              <m:r>
                <w:rPr>
                  <w:rFonts w:ascii="Cambria Math" w:hAnsi="Cambria Math"/>
                </w:rPr>
                <m:t>A</m:t>
              </m:r>
            </m:e>
            <m:sub>
              <m:r>
                <w:rPr>
                  <w:rFonts w:ascii="Cambria Math" w:hAnsi="Cambria Math"/>
                </w:rPr>
                <m:t>2</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2</m:t>
                  </m:r>
                </m:num>
                <m:den>
                  <m:r>
                    <w:rPr>
                      <w:rFonts w:ascii="Cambria Math" w:hAnsi="Cambria Math"/>
                    </w:rPr>
                    <m:t>ρ</m:t>
                  </m:r>
                </m:den>
              </m:f>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e>
                  </m:d>
                </m:num>
                <m:den>
                  <m:r>
                    <w:rPr>
                      <w:rFonts w:ascii="Cambria Math" w:hAnsi="Cambria Math"/>
                    </w:rPr>
                    <m:t>1-</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2</m:t>
                                  </m:r>
                                </m:sub>
                              </m:sSub>
                            </m:num>
                            <m:den>
                              <m:sSub>
                                <m:sSubPr>
                                  <m:ctrlPr>
                                    <w:rPr>
                                      <w:rFonts w:ascii="Cambria Math" w:hAnsi="Cambria Math"/>
                                      <w:i/>
                                      <w:iCs/>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den>
              </m:f>
            </m:e>
          </m:rad>
        </m:oMath>
      </m:oMathPara>
    </w:p>
    <w:p w14:paraId="1A1403A0" w14:textId="68BDC845" w:rsidR="004D739E" w:rsidRDefault="00C5592B" w:rsidP="0071511D">
      <m:oMathPara>
        <m:oMath>
          <m:r>
            <w:rPr>
              <w:rFonts w:ascii="Cambria Math" w:hAnsi="Cambria Math"/>
            </w:rPr>
            <m:t>Q=λ</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num>
                <m:den>
                  <m:r>
                    <w:rPr>
                      <w:rFonts w:ascii="Cambria Math" w:hAnsi="Cambria Math"/>
                    </w:rPr>
                    <m:t>ρ</m:t>
                  </m:r>
                </m:den>
              </m:f>
            </m:e>
          </m:rad>
        </m:oMath>
      </m:oMathPara>
    </w:p>
    <w:p w14:paraId="59E721F1" w14:textId="582E0310" w:rsidR="00554D7A" w:rsidRDefault="0070526E" w:rsidP="00331206">
      <w:r>
        <w:t xml:space="preserve">To develop the </w:t>
      </w:r>
      <w:r w:rsidR="007E6F72">
        <w:t xml:space="preserve">calibration </w:t>
      </w:r>
      <w:r>
        <w:t xml:space="preserve">constant, a pressure vs. flow rate chart was </w:t>
      </w:r>
      <w:r w:rsidR="00916F4B">
        <w:t>determined by sending known flowrates and measuring the</w:t>
      </w:r>
      <w:r w:rsidR="007E6F72">
        <w:t xml:space="preserve"> corresponding</w:t>
      </w:r>
      <w:r w:rsidR="00916F4B">
        <w:t xml:space="preserve"> </w:t>
      </w:r>
      <w:r w:rsidR="007E6F72">
        <w:t>pressure</w:t>
      </w:r>
      <w:r w:rsidR="009D453C">
        <w:t xml:space="preserve"> through the BiPAP conversion device</w:t>
      </w:r>
      <w:r w:rsidR="007E6F72">
        <w:t xml:space="preserve">. Since the BiPAP </w:t>
      </w:r>
      <w:r w:rsidR="009D453C">
        <w:t>device</w:t>
      </w:r>
      <w:r w:rsidR="007E6F72">
        <w:t xml:space="preserve"> only supplied </w:t>
      </w:r>
      <w:r w:rsidR="006A412D">
        <w:t xml:space="preserve">pressures up to 25 cm H2O, </w:t>
      </w:r>
      <w:r w:rsidR="00554D7A">
        <w:t>the chosen flow rates</w:t>
      </w:r>
      <w:r w:rsidR="00686D5E">
        <w:t xml:space="preserve"> were between 0-140 SLPM for </w:t>
      </w:r>
      <w:r w:rsidR="00C640A1">
        <w:t>an</w:t>
      </w:r>
      <w:r w:rsidR="00686D5E">
        <w:t xml:space="preserve"> </w:t>
      </w:r>
      <w:r w:rsidR="004F4217">
        <w:t xml:space="preserve">air mixture and 0-125 SLPM for </w:t>
      </w:r>
      <w:r w:rsidR="00C640A1">
        <w:t>a 50% N2/O2 mixture</w:t>
      </w:r>
      <w:r w:rsidR="004930A1">
        <w:t xml:space="preserve"> to accommodate the difference </w:t>
      </w:r>
      <w:r w:rsidR="005F2269">
        <w:t xml:space="preserve">in </w:t>
      </w:r>
      <w:r w:rsidR="0091027D">
        <w:t>composition.</w:t>
      </w:r>
      <w:r w:rsidR="0067037C">
        <w:t xml:space="preserve"> </w:t>
      </w:r>
      <w:r w:rsidR="00A44D5B">
        <w:t>The calibration test procedure consisted of</w:t>
      </w:r>
      <w:r w:rsidR="00A33A44">
        <w:t xml:space="preserve"> </w:t>
      </w:r>
      <w:r w:rsidR="00E15499">
        <w:t>compressed air</w:t>
      </w:r>
      <w:r w:rsidR="00A33A44">
        <w:t xml:space="preserve"> that </w:t>
      </w:r>
      <w:r w:rsidR="000F2170">
        <w:t>was</w:t>
      </w:r>
      <w:r w:rsidR="00A33A44">
        <w:t xml:space="preserve"> controlled with a manual valve</w:t>
      </w:r>
      <w:r w:rsidR="0021155C">
        <w:t xml:space="preserve"> and monitored using an </w:t>
      </w:r>
      <w:proofErr w:type="spellStart"/>
      <w:r w:rsidR="0021155C">
        <w:t>Alicat</w:t>
      </w:r>
      <w:proofErr w:type="spellEnd"/>
      <w:r w:rsidR="0021155C">
        <w:t xml:space="preserve"> MCR-Series mass flow rate controller</w:t>
      </w:r>
      <w:r w:rsidR="00E15DC2">
        <w:t xml:space="preserve">, which allowed for data collection </w:t>
      </w:r>
      <w:r w:rsidR="00497ED9">
        <w:t xml:space="preserve">through </w:t>
      </w:r>
      <w:r w:rsidR="006C7C10">
        <w:t xml:space="preserve">a </w:t>
      </w:r>
      <w:r w:rsidR="00497ED9">
        <w:t>LABVIEW</w:t>
      </w:r>
      <w:r w:rsidR="006C7C10">
        <w:t xml:space="preserve"> program</w:t>
      </w:r>
      <w:r w:rsidR="0021155C">
        <w:t>.</w:t>
      </w:r>
      <w:r w:rsidR="002E419C">
        <w:t xml:space="preserve"> Then, the flow </w:t>
      </w:r>
      <w:r w:rsidR="000F2170">
        <w:t>was</w:t>
      </w:r>
      <w:r w:rsidR="002E419C">
        <w:t xml:space="preserve"> directed to the BiPAP device</w:t>
      </w:r>
      <w:r w:rsidR="006D7D42">
        <w:t>’s venturi tube</w:t>
      </w:r>
      <w:r w:rsidR="00D645C7">
        <w:t>, which had an open end for the flow to exit the device.</w:t>
      </w:r>
      <w:r w:rsidR="006E4257">
        <w:t xml:space="preserve"> The general setup of the calibration procedure is depicted in Figure X.</w:t>
      </w:r>
    </w:p>
    <w:p w14:paraId="7619B37E" w14:textId="5D6F1F7F" w:rsidR="00B05FD2" w:rsidRDefault="00B05FD2" w:rsidP="00331206">
      <w:r>
        <w:t xml:space="preserve">For each trial, </w:t>
      </w:r>
    </w:p>
    <w:p w14:paraId="1BF1F4A5" w14:textId="77777777" w:rsidR="00554D7A" w:rsidRDefault="00554D7A" w:rsidP="00331206"/>
    <w:p w14:paraId="41003CE0" w14:textId="0DBB7688" w:rsidR="00775121" w:rsidRPr="00060B7F" w:rsidRDefault="009C4A31" w:rsidP="00331206">
      <w:pPr>
        <w:rPr>
          <w:strike/>
        </w:rPr>
      </w:pPr>
      <w:commentRangeStart w:id="34"/>
      <w:r w:rsidRPr="00060B7F">
        <w:rPr>
          <w:strike/>
        </w:rPr>
        <w:t xml:space="preserve">To supply the correct flowrate, </w:t>
      </w:r>
      <w:r w:rsidR="007C2897" w:rsidRPr="00060B7F">
        <w:rPr>
          <w:strike/>
        </w:rPr>
        <w:t xml:space="preserve">a mass flow controller was connected to the system </w:t>
      </w:r>
      <w:r w:rsidR="00202E53" w:rsidRPr="00060B7F">
        <w:rPr>
          <w:strike/>
        </w:rPr>
        <w:t xml:space="preserve">to monitor the flowrate as a valve was manually adjusted. </w:t>
      </w:r>
      <w:commentRangeEnd w:id="34"/>
      <w:r w:rsidR="0070526E" w:rsidRPr="00060B7F">
        <w:rPr>
          <w:strike/>
        </w:rPr>
        <w:commentReference w:id="34"/>
      </w:r>
      <w:r w:rsidR="00202E53" w:rsidRPr="00060B7F">
        <w:rPr>
          <w:strike/>
        </w:rPr>
        <w:t xml:space="preserve">Figure X offers </w:t>
      </w:r>
      <w:r w:rsidR="006708BB" w:rsidRPr="00060B7F">
        <w:rPr>
          <w:strike/>
        </w:rPr>
        <w:t xml:space="preserve">an illustration of the calibration set-up and </w:t>
      </w:r>
      <w:r w:rsidR="00775121" w:rsidRPr="00060B7F">
        <w:rPr>
          <w:strike/>
        </w:rPr>
        <w:t>where the device was set up as well as the adjustment points. For each flowrate</w:t>
      </w:r>
      <w:r w:rsidR="00952C94" w:rsidRPr="00060B7F">
        <w:rPr>
          <w:strike/>
        </w:rPr>
        <w:t xml:space="preserve">, both the flowrate measurements coming from the MFC and the pressure measurements coming from the </w:t>
      </w:r>
      <w:r w:rsidR="00F12E3F" w:rsidRPr="00060B7F">
        <w:rPr>
          <w:strike/>
        </w:rPr>
        <w:t>device were recorded for 20 secs after returning to steady state.</w:t>
      </w:r>
      <w:r w:rsidR="007F0EA0" w:rsidRPr="00060B7F">
        <w:rPr>
          <w:strike/>
        </w:rPr>
        <w:t xml:space="preserve"> </w:t>
      </w:r>
      <w:r w:rsidR="00FF0E0E" w:rsidRPr="00060B7F">
        <w:rPr>
          <w:strike/>
        </w:rPr>
        <w:t>This procedure was completed for t</w:t>
      </w:r>
      <w:r w:rsidR="001F233A" w:rsidRPr="00060B7F">
        <w:rPr>
          <w:strike/>
        </w:rPr>
        <w:t>hree trials, twice by sweeping up from 0 SLPM</w:t>
      </w:r>
      <w:r w:rsidR="0009577F" w:rsidRPr="00060B7F">
        <w:rPr>
          <w:strike/>
        </w:rPr>
        <w:t xml:space="preserve"> and once by sweeping down from the maximum flowrate.</w:t>
      </w:r>
    </w:p>
    <w:p w14:paraId="55A29D23" w14:textId="5EE1C540" w:rsidR="00CE574A" w:rsidRPr="00060B7F" w:rsidRDefault="00CE574A" w:rsidP="00331206">
      <w:pPr>
        <w:rPr>
          <w:strike/>
        </w:rPr>
      </w:pPr>
      <w:r w:rsidRPr="00060B7F">
        <w:rPr>
          <w:strike/>
        </w:rPr>
        <w:t xml:space="preserve">After </w:t>
      </w:r>
      <w:r w:rsidR="005C1541" w:rsidRPr="00060B7F">
        <w:rPr>
          <w:strike/>
        </w:rPr>
        <w:t xml:space="preserve">data collection, the flow rates and pressures were averaged over the 20 seconds and used to develop a pressure flow curve as illustrated in </w:t>
      </w:r>
      <w:r w:rsidR="00210FC3" w:rsidRPr="00060B7F">
        <w:rPr>
          <w:strike/>
        </w:rPr>
        <w:t>Figure X.</w:t>
      </w:r>
      <w:r w:rsidR="00966E36" w:rsidRPr="00060B7F">
        <w:rPr>
          <w:strike/>
        </w:rPr>
        <w:t xml:space="preserve"> By fitting the curve to Equation X, </w:t>
      </w:r>
      <w:r w:rsidR="00F214D7" w:rsidRPr="00060B7F">
        <w:rPr>
          <w:strike/>
        </w:rPr>
        <w:t>a nominal constant was determined for use in the control code written in the microcontroller. I</w:t>
      </w:r>
      <w:commentRangeStart w:id="35"/>
      <w:r w:rsidR="00F214D7" w:rsidRPr="00060B7F">
        <w:rPr>
          <w:strike/>
        </w:rPr>
        <w:t xml:space="preserve">n addition, a </w:t>
      </w:r>
      <w:r w:rsidR="000E081E" w:rsidRPr="00060B7F">
        <w:rPr>
          <w:strike/>
        </w:rPr>
        <w:t>95%</w:t>
      </w:r>
      <w:commentRangeEnd w:id="35"/>
      <w:r w:rsidRPr="00060B7F">
        <w:rPr>
          <w:strike/>
        </w:rPr>
        <w:commentReference w:id="35"/>
      </w:r>
      <w:r w:rsidR="000E081E" w:rsidRPr="00060B7F">
        <w:rPr>
          <w:strike/>
        </w:rPr>
        <w:t xml:space="preserve"> confidence interval was also developed t</w:t>
      </w:r>
      <w:commentRangeStart w:id="36"/>
      <w:r w:rsidR="000E081E" w:rsidRPr="00060B7F">
        <w:rPr>
          <w:strike/>
        </w:rPr>
        <w:t>o ensure that the constant value accurately included the tested data points</w:t>
      </w:r>
      <w:commentRangeEnd w:id="36"/>
      <w:r w:rsidRPr="00060B7F">
        <w:rPr>
          <w:strike/>
        </w:rPr>
        <w:commentReference w:id="36"/>
      </w:r>
      <w:r w:rsidR="000E081E" w:rsidRPr="00060B7F">
        <w:rPr>
          <w:strike/>
        </w:rPr>
        <w:t xml:space="preserve">. </w:t>
      </w:r>
      <w:commentRangeStart w:id="37"/>
      <w:r w:rsidR="00285D9B" w:rsidRPr="00060B7F">
        <w:rPr>
          <w:strike/>
        </w:rPr>
        <w:t>Overall</w:t>
      </w:r>
      <w:r w:rsidR="00E65026" w:rsidRPr="00060B7F">
        <w:rPr>
          <w:strike/>
        </w:rPr>
        <w:t xml:space="preserve">, </w:t>
      </w:r>
      <w:r w:rsidR="00984E4A" w:rsidRPr="00060B7F">
        <w:rPr>
          <w:strike/>
        </w:rPr>
        <w:t xml:space="preserve">the resulting calibration constant was X, with a </w:t>
      </w:r>
      <w:r w:rsidR="00BE5E38" w:rsidRPr="00060B7F">
        <w:rPr>
          <w:strike/>
        </w:rPr>
        <w:t xml:space="preserve">range from Y to Z. </w:t>
      </w:r>
      <w:r w:rsidR="000E081E" w:rsidRPr="00060B7F">
        <w:rPr>
          <w:strike/>
        </w:rPr>
        <w:t xml:space="preserve">Furthermore, </w:t>
      </w:r>
      <w:r w:rsidR="00E6285D" w:rsidRPr="00060B7F">
        <w:rPr>
          <w:strike/>
        </w:rPr>
        <w:t>the calibration was also done with a 50% N2/O2 mix to verify the results determine</w:t>
      </w:r>
      <w:r w:rsidR="008A14FF" w:rsidRPr="00060B7F">
        <w:rPr>
          <w:strike/>
        </w:rPr>
        <w:t>d</w:t>
      </w:r>
      <w:r w:rsidR="00E6285D" w:rsidRPr="00060B7F">
        <w:rPr>
          <w:strike/>
        </w:rPr>
        <w:t xml:space="preserve"> from the air mixture</w:t>
      </w:r>
      <w:r w:rsidR="00BE5E38" w:rsidRPr="00060B7F">
        <w:rPr>
          <w:strike/>
        </w:rPr>
        <w:t xml:space="preserve">. After </w:t>
      </w:r>
      <w:r w:rsidR="00FB6635" w:rsidRPr="00060B7F">
        <w:rPr>
          <w:strike/>
        </w:rPr>
        <w:t>including</w:t>
      </w:r>
      <w:r w:rsidR="00BE5E38" w:rsidRPr="00060B7F">
        <w:rPr>
          <w:strike/>
        </w:rPr>
        <w:t xml:space="preserve"> the </w:t>
      </w:r>
      <w:r w:rsidR="00274D76" w:rsidRPr="00060B7F">
        <w:rPr>
          <w:strike/>
        </w:rPr>
        <w:t xml:space="preserve">N2/O2 mixture </w:t>
      </w:r>
      <w:r w:rsidR="00BE5E38" w:rsidRPr="00060B7F">
        <w:rPr>
          <w:strike/>
        </w:rPr>
        <w:t xml:space="preserve">data to the </w:t>
      </w:r>
      <w:r w:rsidR="00274D76" w:rsidRPr="00060B7F">
        <w:rPr>
          <w:strike/>
        </w:rPr>
        <w:t xml:space="preserve">confidence interval found from air, the </w:t>
      </w:r>
      <w:r w:rsidR="00FB6635" w:rsidRPr="00060B7F">
        <w:rPr>
          <w:strike/>
        </w:rPr>
        <w:t xml:space="preserve">points fell in between the interval, </w:t>
      </w:r>
      <w:r w:rsidR="00B322F2" w:rsidRPr="00060B7F">
        <w:rPr>
          <w:strike/>
        </w:rPr>
        <w:t>verifying the original calibration constant value.</w:t>
      </w:r>
      <w:commentRangeEnd w:id="37"/>
      <w:r w:rsidRPr="00060B7F">
        <w:rPr>
          <w:strike/>
        </w:rPr>
        <w:commentReference w:id="37"/>
      </w:r>
    </w:p>
    <w:p w14:paraId="0DD5110F" w14:textId="576D2EB4" w:rsidR="00B322F2" w:rsidRDefault="00B322F2" w:rsidP="00331206">
      <w:pPr>
        <w:rPr>
          <w:highlight w:val="yellow"/>
        </w:rPr>
      </w:pPr>
      <w:r w:rsidRPr="504AEE29">
        <w:rPr>
          <w:highlight w:val="yellow"/>
        </w:rPr>
        <w:t xml:space="preserve">Additionally, the variation of </w:t>
      </w:r>
      <w:r w:rsidR="53094567" w:rsidRPr="504AEE29">
        <w:rPr>
          <w:highlight w:val="yellow"/>
        </w:rPr>
        <w:t xml:space="preserve">temperature </w:t>
      </w:r>
      <w:r w:rsidRPr="504AEE29">
        <w:rPr>
          <w:highlight w:val="yellow"/>
        </w:rPr>
        <w:t xml:space="preserve">on the </w:t>
      </w:r>
      <w:r w:rsidR="31080E1E" w:rsidRPr="504AEE29">
        <w:rPr>
          <w:highlight w:val="yellow"/>
        </w:rPr>
        <w:t>density</w:t>
      </w:r>
      <w:r w:rsidRPr="504AEE29">
        <w:rPr>
          <w:highlight w:val="yellow"/>
        </w:rPr>
        <w:t xml:space="preserve"> was analyze</w:t>
      </w:r>
      <w:r w:rsidR="2030B69D" w:rsidRPr="504AEE29">
        <w:rPr>
          <w:highlight w:val="yellow"/>
        </w:rPr>
        <w:t>d using a sensitivity analysis to understand the error introduced into the system from t</w:t>
      </w:r>
      <w:r w:rsidR="59C8B952" w:rsidRPr="504AEE29">
        <w:rPr>
          <w:highlight w:val="yellow"/>
        </w:rPr>
        <w:t>emperature variations in inhaled and exhaled air</w:t>
      </w:r>
      <w:r w:rsidRPr="504AEE29">
        <w:rPr>
          <w:highlight w:val="yellow"/>
        </w:rPr>
        <w:t>.</w:t>
      </w:r>
      <w:r w:rsidR="357851D0" w:rsidRPr="504AEE29">
        <w:rPr>
          <w:highlight w:val="yellow"/>
        </w:rPr>
        <w:t xml:space="preserve"> During the final calibration, temperature data was gathered using a digital thermocouple located between the MFC</w:t>
      </w:r>
      <w:r w:rsidR="3F44C09A" w:rsidRPr="504AEE29">
        <w:rPr>
          <w:highlight w:val="yellow"/>
        </w:rPr>
        <w:t xml:space="preserve"> and the prototype. Using this data</w:t>
      </w:r>
      <w:r w:rsidR="5C91D54C" w:rsidRPr="504AEE29">
        <w:rPr>
          <w:highlight w:val="yellow"/>
        </w:rPr>
        <w:t>,</w:t>
      </w:r>
      <w:r w:rsidR="3F44C09A" w:rsidRPr="504AEE29">
        <w:rPr>
          <w:highlight w:val="yellow"/>
        </w:rPr>
        <w:t xml:space="preserve"> we were able to calculate the difference between the </w:t>
      </w:r>
      <w:r w:rsidR="290B6B39" w:rsidRPr="504AEE29">
        <w:rPr>
          <w:highlight w:val="yellow"/>
        </w:rPr>
        <w:t xml:space="preserve">estimated value on the GUI and the actual temperature of the gas, and thus the </w:t>
      </w:r>
      <w:r w:rsidR="5662CE63" w:rsidRPr="504AEE29">
        <w:rPr>
          <w:highlight w:val="yellow"/>
        </w:rPr>
        <w:t>percent</w:t>
      </w:r>
      <w:r w:rsidR="290B6B39" w:rsidRPr="504AEE29">
        <w:rPr>
          <w:highlight w:val="yellow"/>
        </w:rPr>
        <w:t xml:space="preserve"> error of the</w:t>
      </w:r>
      <w:r w:rsidR="782E6156" w:rsidRPr="504AEE29">
        <w:rPr>
          <w:highlight w:val="yellow"/>
        </w:rPr>
        <w:t xml:space="preserve"> </w:t>
      </w:r>
      <w:r w:rsidR="425E6DAC" w:rsidRPr="504AEE29">
        <w:rPr>
          <w:highlight w:val="yellow"/>
        </w:rPr>
        <w:t xml:space="preserve">resulting </w:t>
      </w:r>
      <w:r w:rsidR="0F572BB4" w:rsidRPr="504AEE29">
        <w:rPr>
          <w:highlight w:val="yellow"/>
        </w:rPr>
        <w:t xml:space="preserve">flow rate </w:t>
      </w:r>
      <w:r w:rsidR="425E6DAC" w:rsidRPr="504AEE29">
        <w:rPr>
          <w:highlight w:val="yellow"/>
        </w:rPr>
        <w:t>measurement</w:t>
      </w:r>
      <w:r w:rsidR="4E08D6C2" w:rsidRPr="504AEE29">
        <w:rPr>
          <w:highlight w:val="yellow"/>
        </w:rPr>
        <w:t>.</w:t>
      </w:r>
      <w:r w:rsidR="425E6DAC" w:rsidRPr="504AEE29">
        <w:rPr>
          <w:highlight w:val="yellow"/>
        </w:rPr>
        <w:t xml:space="preserve"> </w:t>
      </w:r>
      <w:r w:rsidR="4E08D6C2" w:rsidRPr="504AEE29">
        <w:rPr>
          <w:highlight w:val="yellow"/>
        </w:rPr>
        <w:t xml:space="preserve">With this procedure we found that the error in the flow rate measurement was 1% for every </w:t>
      </w:r>
      <w:r w:rsidR="095352DC" w:rsidRPr="504AEE29">
        <w:rPr>
          <w:highlight w:val="yellow"/>
        </w:rPr>
        <w:t>8°C (14.4°F) of ΔT. Therefore, implementing a temperature measuring device w</w:t>
      </w:r>
      <w:r w:rsidR="47468AA6" w:rsidRPr="504AEE29">
        <w:rPr>
          <w:highlight w:val="yellow"/>
        </w:rPr>
        <w:t>ould increase costs and complexity without a substantial increase in accuracy.</w:t>
      </w:r>
    </w:p>
    <w:p w14:paraId="35F66D66" w14:textId="61F0319C" w:rsidR="00F556DC" w:rsidRPr="00F556DC" w:rsidRDefault="00F556DC" w:rsidP="00F556DC">
      <w:commentRangeStart w:id="38"/>
    </w:p>
    <w:p w14:paraId="203E578D" w14:textId="6C1ECAEB" w:rsidR="794618B6" w:rsidRDefault="794618B6" w:rsidP="794618B6"/>
    <w:p w14:paraId="1118437C" w14:textId="1679B2D6" w:rsidR="42406422" w:rsidRDefault="1D03E34B" w:rsidP="42406422">
      <w:pPr>
        <w:rPr>
          <w:strike/>
        </w:rPr>
      </w:pPr>
      <w:proofErr w:type="spellStart"/>
      <w:r w:rsidRPr="0D522AAC">
        <w:rPr>
          <w:strike/>
        </w:rPr>
        <w:t>SInce</w:t>
      </w:r>
      <w:proofErr w:type="spellEnd"/>
      <w:r w:rsidRPr="0D522AAC">
        <w:rPr>
          <w:strike/>
        </w:rPr>
        <w:t xml:space="preserve"> the devices does not have a temperature</w:t>
      </w:r>
      <w:r>
        <w:t xml:space="preserve"> </w:t>
      </w:r>
    </w:p>
    <w:p w14:paraId="3C9FFFA2" w14:textId="365C1C3C" w:rsidR="00B322F2" w:rsidRDefault="4069C528" w:rsidP="00331206">
      <w:pPr>
        <w:rPr>
          <w:strike/>
        </w:rPr>
      </w:pPr>
      <w:r w:rsidRPr="0D522AAC">
        <w:rPr>
          <w:strike/>
        </w:rPr>
        <w:t xml:space="preserve">It was determined that the temperature had a very small </w:t>
      </w:r>
      <w:r w:rsidR="540F5735" w:rsidRPr="0D522AAC">
        <w:rPr>
          <w:strike/>
        </w:rPr>
        <w:t>effect</w:t>
      </w:r>
      <w:r w:rsidRPr="0D522AAC">
        <w:rPr>
          <w:strike/>
        </w:rPr>
        <w:t xml:space="preserve"> on the density of the mixture, w</w:t>
      </w:r>
      <w:r w:rsidR="21B36CAA" w:rsidRPr="0D522AAC">
        <w:rPr>
          <w:strike/>
        </w:rPr>
        <w:t xml:space="preserve">ith a 1% change for every </w:t>
      </w:r>
      <w:r w:rsidR="107C4CDF" w:rsidRPr="0D522AAC">
        <w:rPr>
          <w:strike/>
        </w:rPr>
        <w:t>8</w:t>
      </w:r>
      <w:r w:rsidR="49662C5F" w:rsidRPr="0D522AAC">
        <w:rPr>
          <w:strike/>
        </w:rPr>
        <w:t>°C</w:t>
      </w:r>
      <w:r w:rsidR="21B36CAA" w:rsidRPr="0D522AAC">
        <w:rPr>
          <w:strike/>
        </w:rPr>
        <w:t xml:space="preserve"> </w:t>
      </w:r>
      <w:r w:rsidR="49662C5F" w:rsidRPr="0D522AAC">
        <w:rPr>
          <w:strike/>
        </w:rPr>
        <w:t>(1</w:t>
      </w:r>
      <w:r w:rsidR="4F43F821" w:rsidRPr="0D522AAC">
        <w:rPr>
          <w:strike/>
        </w:rPr>
        <w:t>4.4°F</w:t>
      </w:r>
      <w:r w:rsidR="49662C5F" w:rsidRPr="0D522AAC">
        <w:rPr>
          <w:strike/>
        </w:rPr>
        <w:t xml:space="preserve">) </w:t>
      </w:r>
      <w:r w:rsidR="21B36CAA" w:rsidRPr="0D522AAC">
        <w:rPr>
          <w:strike/>
        </w:rPr>
        <w:t>of temperature variation. Therefore, it was unnecessary to measure temperature data and add c</w:t>
      </w:r>
      <w:r w:rsidR="59D78790" w:rsidRPr="0D522AAC">
        <w:rPr>
          <w:strike/>
        </w:rPr>
        <w:t>omplexity to the model.</w:t>
      </w:r>
    </w:p>
    <w:p w14:paraId="16592203" w14:textId="1B8C29B9" w:rsidR="00B322F2" w:rsidRDefault="00401D7A" w:rsidP="00331206">
      <w:r>
        <w:t>[Insert Ryan’s findings]</w:t>
      </w:r>
      <w:r w:rsidR="005C1C4A">
        <w:t xml:space="preserve"> From the resulting calibration constants, the differences were negligible (&lt;X%</w:t>
      </w:r>
      <w:r w:rsidR="009D16BF">
        <w:t>) and still supported the original calibration constant with the 95% confidence intervals.</w:t>
      </w:r>
      <w:commentRangeEnd w:id="38"/>
      <w:r w:rsidR="00B322F2">
        <w:commentReference w:id="38"/>
      </w:r>
    </w:p>
    <w:p w14:paraId="5FC2E0AC" w14:textId="34E7862F" w:rsidR="00D82347" w:rsidRDefault="00D82347" w:rsidP="00331206">
      <w:r>
        <w:t xml:space="preserve">After verifying the calibration constant, </w:t>
      </w:r>
      <w:r w:rsidR="00455424">
        <w:t xml:space="preserve">the equation was ready to incorporate into the microcontroller code </w:t>
      </w:r>
      <w:r w:rsidR="003D14EA">
        <w:t xml:space="preserve">for converting the pressure readings to flowrates. In this study, an MSP432 microcontroller was used </w:t>
      </w:r>
      <w:r w:rsidR="00220E58">
        <w:t>along with C code developed on Code Composer Studio.</w:t>
      </w:r>
    </w:p>
    <w:p w14:paraId="0941FBB9" w14:textId="3013D8EE" w:rsidR="00171FA6" w:rsidRDefault="006E43A1" w:rsidP="006E43A1">
      <w:pPr>
        <w:pStyle w:val="ListBullet"/>
      </w:pPr>
      <w:r>
        <w:t xml:space="preserve">Add section about why we chose the ranges for the </w:t>
      </w:r>
      <w:proofErr w:type="gramStart"/>
      <w:r>
        <w:t>sensors</w:t>
      </w:r>
      <w:proofErr w:type="gramEnd"/>
    </w:p>
    <w:p w14:paraId="2F70BCB8" w14:textId="759AE405" w:rsidR="00C646AF" w:rsidRDefault="00C646AF" w:rsidP="00C646AF">
      <w:pPr>
        <w:pStyle w:val="Heading2"/>
      </w:pPr>
      <w:r>
        <w:t>Embedded System Architecture</w:t>
      </w:r>
    </w:p>
    <w:p w14:paraId="643764E6" w14:textId="137BD8A2" w:rsidR="00AF44CD" w:rsidRDefault="00AF44CD" w:rsidP="00AF44CD">
      <w:pPr>
        <w:ind w:left="360"/>
      </w:pPr>
    </w:p>
    <w:p w14:paraId="5B090434" w14:textId="58CFBAD6" w:rsidR="00C646AF" w:rsidRDefault="00C646AF" w:rsidP="00C646AF">
      <w:pPr>
        <w:pStyle w:val="Heading2"/>
      </w:pPr>
      <w:r>
        <w:t>Packaging Design</w:t>
      </w:r>
    </w:p>
    <w:p w14:paraId="294DE595" w14:textId="778923EC" w:rsidR="00AC1C88" w:rsidRDefault="00AC1C88" w:rsidP="00AC1C88">
      <w:pPr>
        <w:pStyle w:val="ListBullet"/>
      </w:pPr>
      <w:commentRangeStart w:id="39"/>
      <w:r>
        <w:t>Function</w:t>
      </w:r>
    </w:p>
    <w:p w14:paraId="3742BF9A" w14:textId="64F05913" w:rsidR="00AC1C88" w:rsidRDefault="00AC1C88" w:rsidP="00AC1C88">
      <w:pPr>
        <w:pStyle w:val="ListBullet"/>
      </w:pPr>
      <w:r>
        <w:t xml:space="preserve">What </w:t>
      </w:r>
      <w:proofErr w:type="gramStart"/>
      <w:r>
        <w:t>it’s</w:t>
      </w:r>
      <w:proofErr w:type="gramEnd"/>
      <w:r>
        <w:t xml:space="preserve"> made out of </w:t>
      </w:r>
      <w:r w:rsidR="0082190F">
        <w:t>and why</w:t>
      </w:r>
    </w:p>
    <w:p w14:paraId="55C48AA5" w14:textId="73961AB2" w:rsidR="00AC1C88" w:rsidRDefault="00AC1C88" w:rsidP="00AC1C88">
      <w:pPr>
        <w:pStyle w:val="ListBullet"/>
      </w:pPr>
      <w:r>
        <w:t xml:space="preserve">How </w:t>
      </w:r>
      <w:proofErr w:type="gramStart"/>
      <w:r>
        <w:t>it’s</w:t>
      </w:r>
      <w:proofErr w:type="gramEnd"/>
      <w:r>
        <w:t xml:space="preserve"> made </w:t>
      </w:r>
    </w:p>
    <w:p w14:paraId="13A3BDA4" w14:textId="02416865" w:rsidR="0082190F" w:rsidRDefault="0082190F" w:rsidP="0082190F">
      <w:pPr>
        <w:pStyle w:val="ListBullet"/>
      </w:pPr>
      <w:r>
        <w:t>Modularity and why</w:t>
      </w:r>
    </w:p>
    <w:p w14:paraId="224EA0F1" w14:textId="31D82BCB" w:rsidR="0082190F" w:rsidRDefault="00E83044" w:rsidP="0082190F">
      <w:pPr>
        <w:pStyle w:val="ListBullet"/>
      </w:pPr>
      <w:r>
        <w:t>D</w:t>
      </w:r>
      <w:r w:rsidR="00325AB6">
        <w:t>imensions</w:t>
      </w:r>
      <w:r w:rsidR="002450CB">
        <w:t xml:space="preserve"> and how it interfaces with rest of </w:t>
      </w:r>
      <w:proofErr w:type="gramStart"/>
      <w:r w:rsidR="002450CB">
        <w:t>system</w:t>
      </w:r>
      <w:proofErr w:type="gramEnd"/>
    </w:p>
    <w:p w14:paraId="1589910B" w14:textId="3ADC3E1C" w:rsidR="00E83044" w:rsidRDefault="00E83044" w:rsidP="0082190F">
      <w:pPr>
        <w:pStyle w:val="ListBullet"/>
      </w:pPr>
      <w:r>
        <w:t>Other design considerations (hole for switch, finger, reset</w:t>
      </w:r>
      <w:r w:rsidR="00E37367">
        <w:t>, wires)</w:t>
      </w:r>
    </w:p>
    <w:p w14:paraId="2E4788F2" w14:textId="12F2DE60" w:rsidR="00E37367" w:rsidRDefault="00E37367" w:rsidP="0082190F">
      <w:pPr>
        <w:pStyle w:val="ListBullet"/>
      </w:pPr>
      <w:r>
        <w:t>Potential improvements for design</w:t>
      </w:r>
      <w:commentRangeEnd w:id="39"/>
      <w:r>
        <w:rPr>
          <w:rStyle w:val="CommentReference"/>
        </w:rPr>
        <w:commentReference w:id="39"/>
      </w:r>
    </w:p>
    <w:p w14:paraId="3FE03F58" w14:textId="14A7EDFD" w:rsidR="00112E67" w:rsidRPr="00A33289" w:rsidRDefault="00112E67" w:rsidP="0082190F">
      <w:pPr>
        <w:pStyle w:val="ListBullet"/>
        <w:rPr>
          <w:rFonts w:eastAsiaTheme="minorEastAsia"/>
        </w:rPr>
      </w:pPr>
      <w:r w:rsidRPr="5043C362">
        <w:rPr>
          <w:highlight w:val="yellow"/>
        </w:rPr>
        <w:t xml:space="preserve">Talk about </w:t>
      </w:r>
      <w:r w:rsidR="00ED3DA1" w:rsidRPr="5043C362">
        <w:rPr>
          <w:highlight w:val="yellow"/>
        </w:rPr>
        <w:t xml:space="preserve">including </w:t>
      </w:r>
      <w:proofErr w:type="spellStart"/>
      <w:r w:rsidR="00ED3DA1" w:rsidRPr="5043C362">
        <w:rPr>
          <w:highlight w:val="yellow"/>
        </w:rPr>
        <w:t>o-rings</w:t>
      </w:r>
      <w:proofErr w:type="spellEnd"/>
      <w:r w:rsidR="00ED3DA1" w:rsidRPr="5043C362">
        <w:rPr>
          <w:highlight w:val="yellow"/>
        </w:rPr>
        <w:t xml:space="preserve"> to prevent </w:t>
      </w:r>
      <w:proofErr w:type="gramStart"/>
      <w:r w:rsidR="00ED3DA1" w:rsidRPr="5043C362">
        <w:rPr>
          <w:highlight w:val="yellow"/>
        </w:rPr>
        <w:t>leak</w:t>
      </w:r>
      <w:r w:rsidR="00ED3DA1">
        <w:t>s</w:t>
      </w:r>
      <w:proofErr w:type="gramEnd"/>
    </w:p>
    <w:p w14:paraId="70723E74" w14:textId="27F43070" w:rsidR="10FD1825" w:rsidRDefault="00A33289" w:rsidP="00491E15">
      <w:pPr>
        <w:pStyle w:val="ListBullet"/>
      </w:pPr>
      <w:r>
        <w:t xml:space="preserve">Shake </w:t>
      </w:r>
      <w:proofErr w:type="gramStart"/>
      <w:r>
        <w:t>test</w:t>
      </w:r>
      <w:proofErr w:type="gramEnd"/>
    </w:p>
    <w:p w14:paraId="4AF29FF3" w14:textId="046E74F3" w:rsidR="005F1175" w:rsidRDefault="005F1175" w:rsidP="10FD1825">
      <w:pPr>
        <w:pStyle w:val="ListBullet"/>
        <w:numPr>
          <w:ilvl w:val="0"/>
          <w:numId w:val="0"/>
        </w:numPr>
      </w:pPr>
    </w:p>
    <w:p w14:paraId="560DBD89" w14:textId="29863E0B" w:rsidR="0D62A913" w:rsidRDefault="0D62A913" w:rsidP="10FD1825">
      <w:pPr>
        <w:spacing w:line="257" w:lineRule="auto"/>
        <w:rPr>
          <w:rFonts w:ascii="Calibri" w:eastAsia="Calibri" w:hAnsi="Calibri" w:cs="Calibri"/>
        </w:rPr>
      </w:pPr>
      <w:r w:rsidRPr="10FD1825">
        <w:rPr>
          <w:rFonts w:ascii="Calibri" w:eastAsia="Calibri" w:hAnsi="Calibri" w:cs="Calibri"/>
        </w:rPr>
        <w:t>T</w:t>
      </w:r>
      <w:commentRangeStart w:id="40"/>
      <w:r w:rsidRPr="10FD1825">
        <w:rPr>
          <w:rFonts w:ascii="Calibri" w:eastAsia="Calibri" w:hAnsi="Calibri" w:cs="Calibri"/>
        </w:rPr>
        <w:t xml:space="preserve">he enclosure was designed to hold each component and package them neatly together so that the product could be easily operated by the end user, and easily maintained. The main enclosure has space for the battery on/off switch, a reset switch, and a USB slot. To accommodate the microcontroller, 4 standoffs are in the main body of the enclosure, each standoff has space for a heat set insert to secure the microcontroller to the enclosure. The standoffs allow for the microcontroller to be in a range of places to ensure tight tolerances do not affect the assembly of the prototype. Since the enclosure is entirely custom the team decided to 3D print the enclosure. The design allows for the enclosure to be printed from any standard 3D printer, with a thermoplastic. The enclosure also has a dedicated spot for the venturi tube which uses a friction fit to keep the venturi tube in place. This allows the venturi tube to be taken out very quickly </w:t>
      </w:r>
      <w:r w:rsidR="5DAC9B32" w:rsidRPr="2ABDF6CA">
        <w:rPr>
          <w:rFonts w:ascii="Calibri" w:eastAsia="Calibri" w:hAnsi="Calibri" w:cs="Calibri"/>
        </w:rPr>
        <w:t>to</w:t>
      </w:r>
      <w:r w:rsidR="5DAC9B32" w:rsidRPr="10FD1825">
        <w:rPr>
          <w:rFonts w:ascii="Calibri" w:eastAsia="Calibri" w:hAnsi="Calibri" w:cs="Calibri"/>
        </w:rPr>
        <w:t xml:space="preserve"> sanitize</w:t>
      </w:r>
      <w:r w:rsidRPr="10FD1825">
        <w:rPr>
          <w:rFonts w:ascii="Calibri" w:eastAsia="Calibri" w:hAnsi="Calibri" w:cs="Calibri"/>
        </w:rPr>
        <w:t xml:space="preserve">. The venturi is also a 3D printed part but should be made from an autoclavable material such as </w:t>
      </w:r>
      <w:proofErr w:type="spellStart"/>
      <w:r w:rsidRPr="10FD1825">
        <w:rPr>
          <w:rFonts w:ascii="Calibri" w:eastAsia="Calibri" w:hAnsi="Calibri" w:cs="Calibri"/>
        </w:rPr>
        <w:t>Ultem</w:t>
      </w:r>
      <w:proofErr w:type="spellEnd"/>
      <w:r w:rsidR="72871C8C" w:rsidRPr="10FD1825">
        <w:rPr>
          <w:rFonts w:ascii="Calibri" w:eastAsia="Calibri" w:hAnsi="Calibri" w:cs="Calibri"/>
        </w:rPr>
        <w:t xml:space="preserve"> if intended to use with an autoclave</w:t>
      </w:r>
      <w:r w:rsidRPr="10FD1825">
        <w:rPr>
          <w:rFonts w:ascii="Calibri" w:eastAsia="Calibri" w:hAnsi="Calibri" w:cs="Calibri"/>
        </w:rPr>
        <w:t xml:space="preserve">. This way the venturi can be taken out for cleaning and swapped if the device is needed immediately. The venturi can only be printed from a 3D printer that can print soluble support materials since </w:t>
      </w:r>
      <w:proofErr w:type="gramStart"/>
      <w:r w:rsidR="6C9D925B" w:rsidRPr="5ACA1755">
        <w:rPr>
          <w:rFonts w:ascii="Calibri" w:eastAsia="Calibri" w:hAnsi="Calibri" w:cs="Calibri"/>
        </w:rPr>
        <w:t>it's</w:t>
      </w:r>
      <w:proofErr w:type="gramEnd"/>
      <w:r w:rsidRPr="10FD1825">
        <w:rPr>
          <w:rFonts w:ascii="Calibri" w:eastAsia="Calibri" w:hAnsi="Calibri" w:cs="Calibri"/>
        </w:rPr>
        <w:t xml:space="preserve"> impossible to get the supports out of the tube, so it does not obstruct the flow and influence the functionality of the device. </w:t>
      </w:r>
      <w:commentRangeStart w:id="41"/>
      <w:r w:rsidRPr="10FD1825">
        <w:rPr>
          <w:rFonts w:ascii="Calibri" w:eastAsia="Calibri" w:hAnsi="Calibri" w:cs="Calibri"/>
        </w:rPr>
        <w:t xml:space="preserve">The venturi is unable to be printed without internal supports because the venturi has taps that are built into the part for pressure measurements, since the tubes axes are perpendicular to each other, the current iteration of the part will have to have interior supports. </w:t>
      </w:r>
      <w:commentRangeEnd w:id="41"/>
      <w:r>
        <w:rPr>
          <w:rStyle w:val="CommentReference"/>
        </w:rPr>
        <w:commentReference w:id="41"/>
      </w:r>
      <w:r w:rsidRPr="10FD1825">
        <w:rPr>
          <w:rFonts w:ascii="Calibri" w:eastAsia="Calibri" w:hAnsi="Calibri" w:cs="Calibri"/>
        </w:rPr>
        <w:t xml:space="preserve">To interface the venturi with the enclosure, it had to be designed in such way that constrained it motion in the axial, and circumferential directions. Annular fins were used to constrain the motion in the axial direction, while a vertical tab contacted the walls of the enclosure to constrain circumferential motion. The pressure taps are set at an angle of 30 degrees from the horizontal to allow the width of the box to be shortened slightly and keep the hoses from interfering with the microcontroller. With all components installed into the enclosure the full prototype measures at 5.75” x 5.75” x 1.75 not including the hose connections. </w:t>
      </w:r>
      <w:commentRangeEnd w:id="40"/>
      <w:r>
        <w:rPr>
          <w:rStyle w:val="CommentReference"/>
        </w:rPr>
        <w:commentReference w:id="40"/>
      </w:r>
    </w:p>
    <w:p w14:paraId="0B9D0F7B" w14:textId="6A950386" w:rsidR="10FD1825" w:rsidRDefault="0D62A913" w:rsidP="10FD1825">
      <w:pPr>
        <w:spacing w:line="257" w:lineRule="auto"/>
        <w:rPr>
          <w:rFonts w:ascii="Calibri" w:eastAsia="Calibri" w:hAnsi="Calibri" w:cs="Calibri"/>
        </w:rPr>
      </w:pPr>
      <w:commentRangeStart w:id="42"/>
      <w:r w:rsidRPr="10FD1825">
        <w:rPr>
          <w:rFonts w:ascii="Calibri" w:eastAsia="Calibri" w:hAnsi="Calibri" w:cs="Calibri"/>
        </w:rPr>
        <w:t>The main barrier for this device to be used is the need for a dual extruder 3D printer with the ability to print soluble supporters. To resolve this problem, the venturi could be redesigned as a 2-piece design that is fixed by some sort of glue to stop leaks and remove the need for interior supports.</w:t>
      </w:r>
      <w:commentRangeEnd w:id="42"/>
      <w:r>
        <w:commentReference w:id="42"/>
      </w:r>
    </w:p>
    <w:p w14:paraId="4EF93954" w14:textId="6FAA7190" w:rsidR="2A78EB2B" w:rsidRDefault="2A78EB2B" w:rsidP="10FD1825">
      <w:pPr>
        <w:spacing w:line="257" w:lineRule="auto"/>
        <w:rPr>
          <w:rFonts w:ascii="Calibri" w:eastAsia="Calibri" w:hAnsi="Calibri" w:cs="Calibri"/>
          <w:strike/>
        </w:rPr>
      </w:pPr>
      <w:r w:rsidRPr="36470221">
        <w:rPr>
          <w:rFonts w:ascii="Calibri" w:eastAsia="Calibri" w:hAnsi="Calibri" w:cs="Calibri"/>
          <w:strike/>
        </w:rPr>
        <w:t xml:space="preserve">A 3D printed, modular housing was used to package the MCU, sensors and venturi tube. The housing is modular in that the venturi tube is removable for replacement and cleaning purposes. The venturi should be printed from an autoclavable material for easy cleaning while the rest of the housing should be made of any thermoplastic since heat-set inserts are used in the final product to secure some parts together. The prototype was made with </w:t>
      </w:r>
      <w:proofErr w:type="spellStart"/>
      <w:r w:rsidRPr="36470221">
        <w:rPr>
          <w:rFonts w:ascii="Calibri" w:eastAsia="Calibri" w:hAnsi="Calibri" w:cs="Calibri"/>
          <w:strike/>
        </w:rPr>
        <w:t>Ultem</w:t>
      </w:r>
      <w:proofErr w:type="spellEnd"/>
      <w:r w:rsidRPr="36470221">
        <w:rPr>
          <w:rFonts w:ascii="Calibri" w:eastAsia="Calibri" w:hAnsi="Calibri" w:cs="Calibri"/>
          <w:strike/>
        </w:rPr>
        <w:t xml:space="preserve"> 9085 because of its ability to be sterilized in an autoclave and its thermoplastic. The prototype was made with a Stratasys?? 3D printer for its ability to print with soluble supports. The venturi tube would be virtually impossible to print without the use of soluble supports since its design uses tubes whose axes are perpendicular to each other.</w:t>
      </w:r>
    </w:p>
    <w:p w14:paraId="07C7105B" w14:textId="522AC589" w:rsidR="10FD1825" w:rsidRDefault="10FD1825" w:rsidP="10FD1825">
      <w:pPr>
        <w:spacing w:line="257" w:lineRule="auto"/>
        <w:rPr>
          <w:rFonts w:ascii="Calibri" w:eastAsia="Calibri" w:hAnsi="Calibri" w:cs="Calibri"/>
        </w:rPr>
      </w:pPr>
    </w:p>
    <w:p w14:paraId="4A8D37B5" w14:textId="412FAC90" w:rsidR="00C646AF" w:rsidRDefault="00C646AF" w:rsidP="006638A1">
      <w:pPr>
        <w:pStyle w:val="Heading2"/>
      </w:pPr>
      <w:r>
        <w:t>Results</w:t>
      </w:r>
    </w:p>
    <w:p w14:paraId="64B986C6" w14:textId="5379B9BE" w:rsidR="004424A6" w:rsidRDefault="00CF7E69" w:rsidP="00C646AF">
      <w:r>
        <w:t>The combined</w:t>
      </w:r>
      <w:r w:rsidR="00773E1A">
        <w:t xml:space="preserve"> electrical system</w:t>
      </w:r>
      <w:r w:rsidR="00AA1AEF">
        <w:t xml:space="preserve">, </w:t>
      </w:r>
      <w:r w:rsidR="004A4955">
        <w:t>packaging</w:t>
      </w:r>
      <w:r w:rsidR="00FC06DF">
        <w:t xml:space="preserve">, and interfacing hardware </w:t>
      </w:r>
      <w:r w:rsidR="003B4DC3">
        <w:t xml:space="preserve">resulted </w:t>
      </w:r>
      <w:r w:rsidR="008C0F50">
        <w:t xml:space="preserve">in a compact and easy to assemble </w:t>
      </w:r>
      <w:r w:rsidR="00F502EB">
        <w:t xml:space="preserve">device </w:t>
      </w:r>
      <w:r w:rsidR="00930063">
        <w:t xml:space="preserve">for improved </w:t>
      </w:r>
      <w:r w:rsidR="00A11B1B">
        <w:t>air</w:t>
      </w:r>
      <w:r w:rsidR="00F47F6B">
        <w:t>flow moni</w:t>
      </w:r>
      <w:r w:rsidR="00A11B1B">
        <w:t>toring.</w:t>
      </w:r>
      <w:r w:rsidR="00120900">
        <w:t xml:space="preserve"> </w:t>
      </w:r>
      <w:r w:rsidR="00563C9A">
        <w:t xml:space="preserve">Due to the modular design of the </w:t>
      </w:r>
      <w:r w:rsidR="00A54533">
        <w:t>3D printed enclosure,</w:t>
      </w:r>
      <w:r w:rsidR="005F2286">
        <w:t xml:space="preserve"> </w:t>
      </w:r>
      <w:r w:rsidR="00332C2C">
        <w:t xml:space="preserve">the venturi tube was </w:t>
      </w:r>
      <w:r w:rsidR="00DE17F2">
        <w:t>easily</w:t>
      </w:r>
      <w:r w:rsidR="001B5202">
        <w:t xml:space="preserve"> removable from the rest of the system for cle</w:t>
      </w:r>
      <w:r w:rsidR="00DB3D8B">
        <w:t>aning purposes</w:t>
      </w:r>
      <w:r w:rsidR="008A1CCD">
        <w:t xml:space="preserve"> and </w:t>
      </w:r>
      <w:r w:rsidR="001E36BF">
        <w:t>sterilization in medical settings.</w:t>
      </w:r>
      <w:r w:rsidR="005658F1">
        <w:t xml:space="preserve"> Additionally,</w:t>
      </w:r>
      <w:r w:rsidR="00ED3DA1">
        <w:t xml:space="preserve"> the added </w:t>
      </w:r>
      <w:r w:rsidR="002114EA">
        <w:t xml:space="preserve">O-rings to interface with the medical hoses provided </w:t>
      </w:r>
      <w:r w:rsidR="00533F8C">
        <w:t>a leak-proof seal to prevent pressure losses from the ventilation source.</w:t>
      </w:r>
      <w:r w:rsidR="00900589">
        <w:t xml:space="preserve"> </w:t>
      </w:r>
      <w:r w:rsidR="00491E15">
        <w:rPr>
          <w:color w:val="FF0000"/>
        </w:rPr>
        <w:t xml:space="preserve">The </w:t>
      </w:r>
      <w:r w:rsidR="00551F62">
        <w:rPr>
          <w:color w:val="FF0000"/>
        </w:rPr>
        <w:t>flow rates</w:t>
      </w:r>
      <w:r w:rsidR="005B0789">
        <w:rPr>
          <w:color w:val="FF0000"/>
        </w:rPr>
        <w:t xml:space="preserve"> </w:t>
      </w:r>
      <w:r w:rsidR="00551F62">
        <w:rPr>
          <w:color w:val="FF0000"/>
        </w:rPr>
        <w:t xml:space="preserve">determined </w:t>
      </w:r>
      <w:r w:rsidR="005B0789">
        <w:rPr>
          <w:color w:val="FF0000"/>
        </w:rPr>
        <w:t xml:space="preserve">from the calibrated constant </w:t>
      </w:r>
      <w:r w:rsidR="00551F62">
        <w:rPr>
          <w:color w:val="FF0000"/>
        </w:rPr>
        <w:t xml:space="preserve">was tested </w:t>
      </w:r>
      <w:r w:rsidR="008232D5">
        <w:rPr>
          <w:color w:val="FF0000"/>
        </w:rPr>
        <w:t>over a sweep between the minimum and maximum pressures, 0 to 2500 Pa</w:t>
      </w:r>
      <w:r w:rsidR="0066529D">
        <w:rPr>
          <w:color w:val="FF0000"/>
        </w:rPr>
        <w:t xml:space="preserve">. For each point, the </w:t>
      </w:r>
      <w:r w:rsidR="00CF320E">
        <w:rPr>
          <w:color w:val="FF0000"/>
        </w:rPr>
        <w:t xml:space="preserve">value was compared to the flow rate collected from the mass flow rate controller </w:t>
      </w:r>
      <w:r w:rsidR="006E6928">
        <w:rPr>
          <w:color w:val="FF0000"/>
        </w:rPr>
        <w:t xml:space="preserve">to determine the percent error. </w:t>
      </w:r>
      <w:r w:rsidR="006E6928" w:rsidRPr="00B914B5">
        <w:rPr>
          <w:color w:val="FF0000"/>
        </w:rPr>
        <w:t>As a system, the measured flow from the microcontroller displayed values that were within X% of the values on the mass flow rate controller, which supported the calibration constant and model fidelity.</w:t>
      </w:r>
      <w:r w:rsidR="006E6928">
        <w:rPr>
          <w:color w:val="FF0000"/>
        </w:rPr>
        <w:t xml:space="preserve"> </w:t>
      </w:r>
      <w:r w:rsidR="00B914B5">
        <w:rPr>
          <w:color w:val="FF0000"/>
        </w:rPr>
        <w:t xml:space="preserve">[We have not </w:t>
      </w:r>
      <w:r w:rsidR="00CF320E">
        <w:rPr>
          <w:color w:val="FF0000"/>
        </w:rPr>
        <w:t>calculated</w:t>
      </w:r>
      <w:r w:rsidR="00B914B5">
        <w:rPr>
          <w:color w:val="FF0000"/>
        </w:rPr>
        <w:t xml:space="preserve"> this]</w:t>
      </w:r>
      <w:r w:rsidR="00E05DF2" w:rsidRPr="00B914B5">
        <w:rPr>
          <w:color w:val="FF0000"/>
        </w:rPr>
        <w:t xml:space="preserve"> </w:t>
      </w:r>
      <w:r w:rsidR="00E05DF2">
        <w:t xml:space="preserve">Furthermore, the user flexibility in customizing the level of oxygen concentration in the </w:t>
      </w:r>
      <w:r w:rsidR="0040524D">
        <w:t>graphical interface ensure</w:t>
      </w:r>
      <w:r w:rsidR="00811DFE">
        <w:t xml:space="preserve">d that any prescribed level of oxygen </w:t>
      </w:r>
      <w:r w:rsidR="004F58CD">
        <w:t xml:space="preserve">was compatible with </w:t>
      </w:r>
      <w:r w:rsidR="00BC5292">
        <w:t>the calculated flow rate values.</w:t>
      </w:r>
      <w:r w:rsidR="00513BFE">
        <w:t xml:space="preserve"> </w:t>
      </w:r>
    </w:p>
    <w:p w14:paraId="25EF5291" w14:textId="5C855D02" w:rsidR="00D30B98" w:rsidRPr="00D30B98" w:rsidRDefault="00D30B98" w:rsidP="00C646AF">
      <w:pPr>
        <w:rPr>
          <w:color w:val="FF0000"/>
        </w:rPr>
      </w:pPr>
      <w:r>
        <w:rPr>
          <w:color w:val="FF0000"/>
        </w:rPr>
        <w:t xml:space="preserve">Following </w:t>
      </w:r>
      <w:r w:rsidR="00624374">
        <w:rPr>
          <w:color w:val="FF0000"/>
        </w:rPr>
        <w:t xml:space="preserve">the completion of the BiPAP-Ventilator prototype, the </w:t>
      </w:r>
      <w:r w:rsidR="001C6B0E">
        <w:rPr>
          <w:color w:val="FF0000"/>
        </w:rPr>
        <w:t xml:space="preserve">component was also </w:t>
      </w:r>
      <w:r w:rsidR="00EB3E38">
        <w:rPr>
          <w:color w:val="FF0000"/>
        </w:rPr>
        <w:t xml:space="preserve">verified against </w:t>
      </w:r>
      <w:r w:rsidR="00A873AF">
        <w:rPr>
          <w:color w:val="FF0000"/>
        </w:rPr>
        <w:t xml:space="preserve">the measurement values on a </w:t>
      </w:r>
      <w:r w:rsidR="00EB3E38">
        <w:rPr>
          <w:color w:val="FF0000"/>
        </w:rPr>
        <w:t xml:space="preserve">full ventilator with </w:t>
      </w:r>
      <w:r w:rsidR="00A873AF">
        <w:rPr>
          <w:color w:val="FF0000"/>
        </w:rPr>
        <w:t>a medical mannequin. This ventilator offered both flow rate</w:t>
      </w:r>
      <w:r w:rsidR="00E57691">
        <w:rPr>
          <w:color w:val="FF0000"/>
        </w:rPr>
        <w:t xml:space="preserve"> and tidal volume </w:t>
      </w:r>
      <w:r w:rsidR="003C6482">
        <w:rPr>
          <w:color w:val="FF0000"/>
        </w:rPr>
        <w:t>which was compared to</w:t>
      </w:r>
      <w:r w:rsidR="008C036E">
        <w:rPr>
          <w:color w:val="FF0000"/>
        </w:rPr>
        <w:t xml:space="preserve"> the prototype values.</w:t>
      </w:r>
      <w:r w:rsidR="00062555">
        <w:rPr>
          <w:color w:val="FF0000"/>
        </w:rPr>
        <w:t xml:space="preserve"> Since this test did not allow data collection on the ventilator, the test</w:t>
      </w:r>
      <w:r w:rsidR="00FC2E91">
        <w:rPr>
          <w:color w:val="FF0000"/>
        </w:rPr>
        <w:t xml:space="preserve"> points were visually sampled every X seconds. </w:t>
      </w:r>
      <w:r w:rsidR="0010014F">
        <w:rPr>
          <w:color w:val="FF0000"/>
        </w:rPr>
        <w:t>Overall, the prototype produced values within X% of the ventilator data</w:t>
      </w:r>
      <w:r w:rsidR="000E4A84">
        <w:rPr>
          <w:color w:val="FF0000"/>
        </w:rPr>
        <w:t>, which (supports/ does not support) the data collection and calculation methods</w:t>
      </w:r>
      <w:r w:rsidR="009D1438">
        <w:rPr>
          <w:color w:val="FF0000"/>
        </w:rPr>
        <w:t xml:space="preserve">. </w:t>
      </w:r>
      <w:r w:rsidR="00FC2E91">
        <w:rPr>
          <w:color w:val="FF0000"/>
        </w:rPr>
        <w:t>[How we might verify the prototype with an actual ventilator]</w:t>
      </w:r>
    </w:p>
    <w:p w14:paraId="064ACF30" w14:textId="0646F6C9" w:rsidR="00111170" w:rsidRDefault="009D1438" w:rsidP="00C646AF">
      <w:pPr>
        <w:rPr>
          <w:highlight w:val="yellow"/>
        </w:rPr>
      </w:pPr>
      <w:r>
        <w:t>Additionally</w:t>
      </w:r>
      <w:r w:rsidR="008C6D5E">
        <w:t xml:space="preserve">, there were some aspects of the design that </w:t>
      </w:r>
      <w:r w:rsidR="00062515">
        <w:t xml:space="preserve">may become a </w:t>
      </w:r>
      <w:proofErr w:type="spellStart"/>
      <w:r w:rsidR="00062515">
        <w:t>set back</w:t>
      </w:r>
      <w:proofErr w:type="spellEnd"/>
      <w:r w:rsidR="00062515">
        <w:t xml:space="preserve"> for the user. For instance, since the </w:t>
      </w:r>
      <w:r w:rsidR="00D419B8">
        <w:t xml:space="preserve">computer program was developed within a Python environment, the user would also need to </w:t>
      </w:r>
      <w:r w:rsidR="00B76312">
        <w:t>have a compatible version of Python installed on the local computer to run the executable.</w:t>
      </w:r>
      <w:r w:rsidR="001348CE">
        <w:t xml:space="preserve"> Furthermore, since the </w:t>
      </w:r>
      <w:r w:rsidR="000E119D">
        <w:t>venturi was designed using</w:t>
      </w:r>
      <w:r w:rsidR="002E3769">
        <w:t xml:space="preserve"> </w:t>
      </w:r>
      <w:r w:rsidR="000E119D">
        <w:t xml:space="preserve">support material, </w:t>
      </w:r>
      <w:r w:rsidR="002E3769">
        <w:t>the immediate compl</w:t>
      </w:r>
      <w:r w:rsidR="0087238F">
        <w:t xml:space="preserve">etion of the 3D printed part may have </w:t>
      </w:r>
      <w:r w:rsidR="00D73310">
        <w:t xml:space="preserve">remaining residue that requires diligent cleaning </w:t>
      </w:r>
      <w:r w:rsidR="002E0741">
        <w:t xml:space="preserve">before use. Despite the setbacks, the </w:t>
      </w:r>
      <w:r w:rsidR="007C2E77">
        <w:t xml:space="preserve">device </w:t>
      </w:r>
      <w:r w:rsidR="007428FE">
        <w:t>still carries value as these issues only require</w:t>
      </w:r>
      <w:r w:rsidR="00A33289">
        <w:t xml:space="preserve"> special care before the initial use</w:t>
      </w:r>
      <w:r w:rsidR="00F23CBA">
        <w:t>.</w:t>
      </w:r>
      <w:r w:rsidR="009D0502">
        <w:t xml:space="preserve"> The implementation of this device will </w:t>
      </w:r>
      <w:r w:rsidR="00741476">
        <w:t xml:space="preserve">allow the cheapest and most widespread ventilation devices without precise flow monitoring </w:t>
      </w:r>
      <w:r w:rsidR="00967D63">
        <w:t xml:space="preserve">an opportunity use in more advanced medical </w:t>
      </w:r>
      <w:r w:rsidR="00C77422">
        <w:t>procedures.</w:t>
      </w:r>
      <w:r w:rsidR="00741476">
        <w:t xml:space="preserve"> </w:t>
      </w:r>
      <w:proofErr w:type="gramStart"/>
      <w:r w:rsidR="0EB84D8E" w:rsidRPr="47DE3C82">
        <w:rPr>
          <w:highlight w:val="yellow"/>
        </w:rPr>
        <w:t>Additionally</w:t>
      </w:r>
      <w:proofErr w:type="gramEnd"/>
      <w:r w:rsidR="0EB84D8E" w:rsidRPr="47DE3C82">
        <w:rPr>
          <w:highlight w:val="yellow"/>
        </w:rPr>
        <w:t xml:space="preserve"> the prototype could </w:t>
      </w:r>
      <w:r w:rsidR="5FF7837C" w:rsidRPr="47DE3C82">
        <w:rPr>
          <w:highlight w:val="yellow"/>
        </w:rPr>
        <w:t xml:space="preserve">offer further benefits in reducing the strain on the hospital system by allowing patients to transition to home care early, since the BiPAP ventilator </w:t>
      </w:r>
      <w:r w:rsidR="24CE3365" w:rsidRPr="47DE3C82">
        <w:rPr>
          <w:highlight w:val="yellow"/>
        </w:rPr>
        <w:t>is portable and easy to use.</w:t>
      </w:r>
    </w:p>
    <w:p w14:paraId="1D9142B6" w14:textId="172E4DF9" w:rsidR="7EFAD4C8" w:rsidRPr="006638A1" w:rsidRDefault="00C646AF" w:rsidP="006638A1">
      <w:pPr>
        <w:pStyle w:val="Heading2"/>
        <w:rPr>
          <w:rFonts w:eastAsiaTheme="minorEastAsia"/>
        </w:rPr>
      </w:pPr>
      <w:r>
        <w:t>Conclusion</w:t>
      </w:r>
    </w:p>
    <w:p w14:paraId="2D3EC4D4" w14:textId="33F3F60E" w:rsidR="0022215A" w:rsidRDefault="432A632F" w:rsidP="0022215A">
      <w:pPr>
        <w:ind w:firstLine="720"/>
        <w:rPr>
          <w:rFonts w:ascii="Calibri" w:eastAsia="Calibri" w:hAnsi="Calibri" w:cs="Calibri"/>
        </w:rPr>
      </w:pPr>
      <w:r w:rsidRPr="7FF55C09">
        <w:rPr>
          <w:rFonts w:ascii="Calibri" w:eastAsia="Calibri" w:hAnsi="Calibri" w:cs="Calibri"/>
        </w:rPr>
        <w:t xml:space="preserve">In summary, the team was able to create a working prototype that accurately </w:t>
      </w:r>
      <w:r w:rsidR="45EC9C0D" w:rsidRPr="7FF55C09">
        <w:rPr>
          <w:rFonts w:ascii="Calibri" w:eastAsia="Calibri" w:hAnsi="Calibri" w:cs="Calibri"/>
        </w:rPr>
        <w:t xml:space="preserve">measures </w:t>
      </w:r>
      <w:r w:rsidR="02844A3D" w:rsidRPr="7FF55C09">
        <w:rPr>
          <w:rFonts w:ascii="Calibri" w:eastAsia="Calibri" w:hAnsi="Calibri" w:cs="Calibri"/>
        </w:rPr>
        <w:t xml:space="preserve">flow parameters </w:t>
      </w:r>
      <w:r w:rsidR="46441FA0" w:rsidRPr="7FF55C09">
        <w:rPr>
          <w:rFonts w:ascii="Calibri" w:eastAsia="Calibri" w:hAnsi="Calibri" w:cs="Calibri"/>
        </w:rPr>
        <w:t>in response to the COVID19 pandemic</w:t>
      </w:r>
      <w:r w:rsidR="7F02449A" w:rsidRPr="18498388">
        <w:rPr>
          <w:rFonts w:ascii="Calibri" w:eastAsia="Calibri" w:hAnsi="Calibri" w:cs="Calibri"/>
        </w:rPr>
        <w:t xml:space="preserve">. This device </w:t>
      </w:r>
      <w:r w:rsidR="00DE341C" w:rsidRPr="10416B2C">
        <w:rPr>
          <w:rFonts w:ascii="Calibri" w:eastAsia="Calibri" w:hAnsi="Calibri" w:cs="Calibri"/>
        </w:rPr>
        <w:t>can equip</w:t>
      </w:r>
      <w:r w:rsidR="7F02449A" w:rsidRPr="496DDF8A">
        <w:rPr>
          <w:rFonts w:ascii="Calibri" w:eastAsia="Calibri" w:hAnsi="Calibri" w:cs="Calibri"/>
        </w:rPr>
        <w:t xml:space="preserve"> a </w:t>
      </w:r>
      <w:r w:rsidR="7F02449A" w:rsidRPr="25D6D294">
        <w:rPr>
          <w:rFonts w:ascii="Calibri" w:eastAsia="Calibri" w:hAnsi="Calibri" w:cs="Calibri"/>
        </w:rPr>
        <w:t xml:space="preserve">standard </w:t>
      </w:r>
      <w:r w:rsidR="7F02449A" w:rsidRPr="3B56A2A0">
        <w:rPr>
          <w:rFonts w:ascii="Calibri" w:eastAsia="Calibri" w:hAnsi="Calibri" w:cs="Calibri"/>
        </w:rPr>
        <w:t xml:space="preserve">BiPAP </w:t>
      </w:r>
      <w:r w:rsidR="32D032BE" w:rsidRPr="283EF711">
        <w:rPr>
          <w:rFonts w:ascii="Calibri" w:eastAsia="Calibri" w:hAnsi="Calibri" w:cs="Calibri"/>
        </w:rPr>
        <w:t>machine</w:t>
      </w:r>
      <w:r w:rsidR="32D032BE" w:rsidRPr="4B910D18">
        <w:rPr>
          <w:rFonts w:ascii="Calibri" w:eastAsia="Calibri" w:hAnsi="Calibri" w:cs="Calibri"/>
        </w:rPr>
        <w:t xml:space="preserve"> </w:t>
      </w:r>
      <w:r w:rsidR="72382C54" w:rsidRPr="75AC2324">
        <w:rPr>
          <w:rFonts w:ascii="Calibri" w:eastAsia="Calibri" w:hAnsi="Calibri" w:cs="Calibri"/>
        </w:rPr>
        <w:t xml:space="preserve">with </w:t>
      </w:r>
      <w:r w:rsidR="72382C54" w:rsidRPr="530D39EC">
        <w:rPr>
          <w:rFonts w:ascii="Calibri" w:eastAsia="Calibri" w:hAnsi="Calibri" w:cs="Calibri"/>
        </w:rPr>
        <w:t xml:space="preserve">functionality that allowed </w:t>
      </w:r>
      <w:r w:rsidR="72382C54" w:rsidRPr="765F4FF3">
        <w:rPr>
          <w:rFonts w:ascii="Calibri" w:eastAsia="Calibri" w:hAnsi="Calibri" w:cs="Calibri"/>
        </w:rPr>
        <w:t xml:space="preserve">doctors to </w:t>
      </w:r>
      <w:r w:rsidR="72382C54" w:rsidRPr="2811F98F">
        <w:rPr>
          <w:rFonts w:ascii="Calibri" w:eastAsia="Calibri" w:hAnsi="Calibri" w:cs="Calibri"/>
        </w:rPr>
        <w:t xml:space="preserve">monitor the </w:t>
      </w:r>
      <w:r w:rsidR="72382C54" w:rsidRPr="34870D24">
        <w:rPr>
          <w:rFonts w:ascii="Calibri" w:eastAsia="Calibri" w:hAnsi="Calibri" w:cs="Calibri"/>
        </w:rPr>
        <w:t>patient's</w:t>
      </w:r>
      <w:r w:rsidR="72382C54" w:rsidRPr="2811F98F">
        <w:rPr>
          <w:rFonts w:ascii="Calibri" w:eastAsia="Calibri" w:hAnsi="Calibri" w:cs="Calibri"/>
        </w:rPr>
        <w:t xml:space="preserve"> condition</w:t>
      </w:r>
      <w:r w:rsidR="72382C54" w:rsidRPr="4E9B18E0">
        <w:rPr>
          <w:rFonts w:ascii="Calibri" w:eastAsia="Calibri" w:hAnsi="Calibri" w:cs="Calibri"/>
        </w:rPr>
        <w:t xml:space="preserve"> over time</w:t>
      </w:r>
      <w:r w:rsidR="4DD8847E" w:rsidRPr="29EBD073">
        <w:rPr>
          <w:rFonts w:ascii="Calibri" w:eastAsia="Calibri" w:hAnsi="Calibri" w:cs="Calibri"/>
        </w:rPr>
        <w:t>.</w:t>
      </w:r>
      <w:r w:rsidR="72382C54" w:rsidRPr="4E9B18E0">
        <w:rPr>
          <w:rFonts w:ascii="Calibri" w:eastAsia="Calibri" w:hAnsi="Calibri" w:cs="Calibri"/>
        </w:rPr>
        <w:t xml:space="preserve"> </w:t>
      </w:r>
      <w:r w:rsidR="778C0EEA" w:rsidRPr="3A263AEB">
        <w:rPr>
          <w:rFonts w:ascii="Calibri" w:eastAsia="Calibri" w:hAnsi="Calibri" w:cs="Calibri"/>
        </w:rPr>
        <w:t>In testing</w:t>
      </w:r>
      <w:r w:rsidR="778C0EEA" w:rsidRPr="00CA66FA">
        <w:rPr>
          <w:rFonts w:ascii="Calibri" w:eastAsia="Calibri" w:hAnsi="Calibri" w:cs="Calibri"/>
        </w:rPr>
        <w:t xml:space="preserve">, </w:t>
      </w:r>
      <w:r w:rsidR="778C0EEA" w:rsidRPr="6B059FFE">
        <w:rPr>
          <w:rFonts w:ascii="Calibri" w:eastAsia="Calibri" w:hAnsi="Calibri" w:cs="Calibri"/>
        </w:rPr>
        <w:t xml:space="preserve">the prototype </w:t>
      </w:r>
      <w:r w:rsidR="778C0EEA" w:rsidRPr="5C60157B">
        <w:rPr>
          <w:rFonts w:ascii="Calibri" w:eastAsia="Calibri" w:hAnsi="Calibri" w:cs="Calibri"/>
        </w:rPr>
        <w:t xml:space="preserve">device was able to </w:t>
      </w:r>
      <w:r w:rsidR="778C0EEA" w:rsidRPr="0E12BF17">
        <w:rPr>
          <w:rFonts w:ascii="Calibri" w:eastAsia="Calibri" w:hAnsi="Calibri" w:cs="Calibri"/>
        </w:rPr>
        <w:t xml:space="preserve">measure the </w:t>
      </w:r>
      <w:r w:rsidR="778C0EEA" w:rsidRPr="657B437B">
        <w:rPr>
          <w:rFonts w:ascii="Calibri" w:eastAsia="Calibri" w:hAnsi="Calibri" w:cs="Calibri"/>
        </w:rPr>
        <w:t xml:space="preserve">mass </w:t>
      </w:r>
      <w:r w:rsidR="778C0EEA" w:rsidRPr="0E12BF17">
        <w:rPr>
          <w:rFonts w:ascii="Calibri" w:eastAsia="Calibri" w:hAnsi="Calibri" w:cs="Calibri"/>
        </w:rPr>
        <w:t xml:space="preserve">flow rate of </w:t>
      </w:r>
      <w:r w:rsidR="778C0EEA" w:rsidRPr="657B437B">
        <w:rPr>
          <w:rFonts w:ascii="Calibri" w:eastAsia="Calibri" w:hAnsi="Calibri" w:cs="Calibri"/>
        </w:rPr>
        <w:t xml:space="preserve">air in </w:t>
      </w:r>
      <w:r w:rsidR="787E1955" w:rsidRPr="33E45B59">
        <w:rPr>
          <w:rFonts w:ascii="Calibri" w:eastAsia="Calibri" w:hAnsi="Calibri" w:cs="Calibri"/>
        </w:rPr>
        <w:t xml:space="preserve">the </w:t>
      </w:r>
      <w:r w:rsidR="787E1955" w:rsidRPr="543D6ED0">
        <w:rPr>
          <w:rFonts w:ascii="Calibri" w:eastAsia="Calibri" w:hAnsi="Calibri" w:cs="Calibri"/>
        </w:rPr>
        <w:t>p</w:t>
      </w:r>
      <w:r w:rsidR="0FD2DCB4" w:rsidRPr="543D6ED0">
        <w:rPr>
          <w:rFonts w:ascii="Calibri" w:eastAsia="Calibri" w:hAnsi="Calibri" w:cs="Calibri"/>
        </w:rPr>
        <w:t>atient within a BLANK % error</w:t>
      </w:r>
      <w:r w:rsidR="1F898833" w:rsidRPr="2B1C0557">
        <w:rPr>
          <w:rFonts w:ascii="Calibri" w:eastAsia="Calibri" w:hAnsi="Calibri" w:cs="Calibri"/>
        </w:rPr>
        <w:t xml:space="preserve"> as </w:t>
      </w:r>
      <w:r w:rsidR="1F898833" w:rsidRPr="3B9B66BE">
        <w:rPr>
          <w:rFonts w:ascii="Calibri" w:eastAsia="Calibri" w:hAnsi="Calibri" w:cs="Calibri"/>
        </w:rPr>
        <w:t xml:space="preserve">compared to a mass flow controller. </w:t>
      </w:r>
      <w:r w:rsidR="414E2E37" w:rsidRPr="29389B00">
        <w:rPr>
          <w:rFonts w:ascii="Calibri" w:eastAsia="Calibri" w:hAnsi="Calibri" w:cs="Calibri"/>
        </w:rPr>
        <w:t>The</w:t>
      </w:r>
      <w:r w:rsidR="1F898833" w:rsidRPr="3B9B66BE">
        <w:rPr>
          <w:rFonts w:ascii="Calibri" w:eastAsia="Calibri" w:hAnsi="Calibri" w:cs="Calibri"/>
        </w:rPr>
        <w:t xml:space="preserve"> device also has </w:t>
      </w:r>
      <w:r w:rsidR="1F898833" w:rsidRPr="023F92CD">
        <w:rPr>
          <w:rFonts w:ascii="Calibri" w:eastAsia="Calibri" w:hAnsi="Calibri" w:cs="Calibri"/>
        </w:rPr>
        <w:t>functionality to alter the composition</w:t>
      </w:r>
      <w:r w:rsidR="1F898833" w:rsidRPr="2591A8D4">
        <w:rPr>
          <w:rFonts w:ascii="Calibri" w:eastAsia="Calibri" w:hAnsi="Calibri" w:cs="Calibri"/>
        </w:rPr>
        <w:t xml:space="preserve"> of </w:t>
      </w:r>
      <w:r w:rsidR="1F898833" w:rsidRPr="32DA00F1">
        <w:rPr>
          <w:rFonts w:ascii="Calibri" w:eastAsia="Calibri" w:hAnsi="Calibri" w:cs="Calibri"/>
        </w:rPr>
        <w:t xml:space="preserve">the </w:t>
      </w:r>
      <w:r w:rsidR="791E2C10" w:rsidRPr="7B9CFAD2">
        <w:rPr>
          <w:rFonts w:ascii="Calibri" w:eastAsia="Calibri" w:hAnsi="Calibri" w:cs="Calibri"/>
        </w:rPr>
        <w:t xml:space="preserve">air in the system based on </w:t>
      </w:r>
      <w:r w:rsidR="30CECCD0" w:rsidRPr="06188362">
        <w:rPr>
          <w:rFonts w:ascii="Calibri" w:eastAsia="Calibri" w:hAnsi="Calibri" w:cs="Calibri"/>
        </w:rPr>
        <w:t xml:space="preserve">the oxygen </w:t>
      </w:r>
      <w:r w:rsidR="30CECCD0" w:rsidRPr="7772F8DE">
        <w:rPr>
          <w:rFonts w:ascii="Calibri" w:eastAsia="Calibri" w:hAnsi="Calibri" w:cs="Calibri"/>
        </w:rPr>
        <w:t>content</w:t>
      </w:r>
      <w:r w:rsidR="30CECCD0" w:rsidRPr="1AC50EE6">
        <w:rPr>
          <w:rFonts w:ascii="Calibri" w:eastAsia="Calibri" w:hAnsi="Calibri" w:cs="Calibri"/>
        </w:rPr>
        <w:t xml:space="preserve">. </w:t>
      </w:r>
      <w:r w:rsidR="2C6C38ED" w:rsidRPr="280D6703">
        <w:rPr>
          <w:rFonts w:ascii="Calibri" w:eastAsia="Calibri" w:hAnsi="Calibri" w:cs="Calibri"/>
        </w:rPr>
        <w:t xml:space="preserve">The resulting device was </w:t>
      </w:r>
      <w:r w:rsidR="2C6C38ED" w:rsidRPr="452B7E87">
        <w:rPr>
          <w:rFonts w:ascii="Calibri" w:eastAsia="Calibri" w:hAnsi="Calibri" w:cs="Calibri"/>
          <w:highlight w:val="yellow"/>
        </w:rPr>
        <w:t xml:space="preserve">low cost and </w:t>
      </w:r>
      <w:r w:rsidR="42396C2C" w:rsidRPr="452B7E87">
        <w:rPr>
          <w:rFonts w:ascii="Calibri" w:eastAsia="Calibri" w:hAnsi="Calibri" w:cs="Calibri"/>
          <w:highlight w:val="yellow"/>
        </w:rPr>
        <w:t>easy to operate</w:t>
      </w:r>
      <w:r w:rsidR="4C358419" w:rsidRPr="36E36991">
        <w:rPr>
          <w:rFonts w:ascii="Calibri" w:eastAsia="Calibri" w:hAnsi="Calibri" w:cs="Calibri"/>
        </w:rPr>
        <w:t xml:space="preserve">, </w:t>
      </w:r>
      <w:r w:rsidR="4C358419" w:rsidRPr="2F5180A6">
        <w:rPr>
          <w:rFonts w:ascii="Calibri" w:eastAsia="Calibri" w:hAnsi="Calibri" w:cs="Calibri"/>
        </w:rPr>
        <w:t xml:space="preserve">utilizing </w:t>
      </w:r>
      <w:r w:rsidR="4C358419" w:rsidRPr="2B023BE5">
        <w:rPr>
          <w:rFonts w:ascii="Calibri" w:eastAsia="Calibri" w:hAnsi="Calibri" w:cs="Calibri"/>
        </w:rPr>
        <w:t>4D</w:t>
      </w:r>
      <w:r w:rsidR="4C358419" w:rsidRPr="2DF44E40">
        <w:rPr>
          <w:rFonts w:ascii="Calibri" w:eastAsia="Calibri" w:hAnsi="Calibri" w:cs="Calibri"/>
        </w:rPr>
        <w:t xml:space="preserve"> printing and </w:t>
      </w:r>
      <w:r w:rsidR="00DE341C" w:rsidRPr="10416600">
        <w:rPr>
          <w:rFonts w:ascii="Calibri" w:eastAsia="Calibri" w:hAnsi="Calibri" w:cs="Calibri"/>
        </w:rPr>
        <w:t>microcontrollers</w:t>
      </w:r>
      <w:r w:rsidR="4C358419" w:rsidRPr="10416600">
        <w:rPr>
          <w:rFonts w:ascii="Calibri" w:eastAsia="Calibri" w:hAnsi="Calibri" w:cs="Calibri"/>
        </w:rPr>
        <w:t xml:space="preserve"> to provide a </w:t>
      </w:r>
      <w:r w:rsidR="3E98F274" w:rsidRPr="16B2A0BD">
        <w:rPr>
          <w:rFonts w:ascii="Calibri" w:eastAsia="Calibri" w:hAnsi="Calibri" w:cs="Calibri"/>
        </w:rPr>
        <w:t xml:space="preserve">framework for the device. </w:t>
      </w:r>
      <w:r w:rsidR="70913A6C" w:rsidRPr="7EEE8540">
        <w:rPr>
          <w:rFonts w:ascii="Calibri" w:eastAsia="Calibri" w:hAnsi="Calibri" w:cs="Calibri"/>
        </w:rPr>
        <w:t>Using</w:t>
      </w:r>
      <w:r w:rsidR="70913A6C" w:rsidRPr="22179514">
        <w:rPr>
          <w:rFonts w:ascii="Calibri" w:eastAsia="Calibri" w:hAnsi="Calibri" w:cs="Calibri"/>
        </w:rPr>
        <w:t xml:space="preserve"> </w:t>
      </w:r>
      <w:r w:rsidR="70913A6C" w:rsidRPr="62840621">
        <w:rPr>
          <w:rFonts w:ascii="Calibri" w:eastAsia="Calibri" w:hAnsi="Calibri" w:cs="Calibri"/>
        </w:rPr>
        <w:t xml:space="preserve">a </w:t>
      </w:r>
      <w:r w:rsidR="70913A6C" w:rsidRPr="05D61C29">
        <w:rPr>
          <w:rFonts w:ascii="Calibri" w:eastAsia="Calibri" w:hAnsi="Calibri" w:cs="Calibri"/>
        </w:rPr>
        <w:t xml:space="preserve">modular design </w:t>
      </w:r>
      <w:r w:rsidR="70913A6C" w:rsidRPr="3E19B4A3">
        <w:rPr>
          <w:rFonts w:ascii="Calibri" w:eastAsia="Calibri" w:hAnsi="Calibri" w:cs="Calibri"/>
        </w:rPr>
        <w:t>and autoclavable</w:t>
      </w:r>
      <w:r w:rsidR="70913A6C" w:rsidRPr="13636B35">
        <w:rPr>
          <w:rFonts w:ascii="Calibri" w:eastAsia="Calibri" w:hAnsi="Calibri" w:cs="Calibri"/>
        </w:rPr>
        <w:t xml:space="preserve"> material</w:t>
      </w:r>
      <w:r w:rsidR="58A2AA28" w:rsidRPr="1706FD27">
        <w:rPr>
          <w:rFonts w:ascii="Calibri" w:eastAsia="Calibri" w:hAnsi="Calibri" w:cs="Calibri"/>
        </w:rPr>
        <w:t xml:space="preserve"> the </w:t>
      </w:r>
      <w:r w:rsidR="48F9B572" w:rsidRPr="79BFD455">
        <w:rPr>
          <w:rFonts w:ascii="Calibri" w:eastAsia="Calibri" w:hAnsi="Calibri" w:cs="Calibri"/>
        </w:rPr>
        <w:t>hardware</w:t>
      </w:r>
      <w:r w:rsidR="58A2AA28" w:rsidRPr="7EEE8540">
        <w:rPr>
          <w:rFonts w:ascii="Calibri" w:eastAsia="Calibri" w:hAnsi="Calibri" w:cs="Calibri"/>
        </w:rPr>
        <w:t xml:space="preserve"> </w:t>
      </w:r>
      <w:r w:rsidR="58A2AA28" w:rsidRPr="29E212E8">
        <w:rPr>
          <w:rFonts w:ascii="Calibri" w:eastAsia="Calibri" w:hAnsi="Calibri" w:cs="Calibri"/>
        </w:rPr>
        <w:t xml:space="preserve">team was able to </w:t>
      </w:r>
      <w:r w:rsidR="58A2AA28" w:rsidRPr="3842A67C">
        <w:rPr>
          <w:rFonts w:ascii="Calibri" w:eastAsia="Calibri" w:hAnsi="Calibri" w:cs="Calibri"/>
        </w:rPr>
        <w:t>meet a major design</w:t>
      </w:r>
      <w:r w:rsidR="58A2AA28" w:rsidRPr="506B3239">
        <w:rPr>
          <w:rFonts w:ascii="Calibri" w:eastAsia="Calibri" w:hAnsi="Calibri" w:cs="Calibri"/>
        </w:rPr>
        <w:t xml:space="preserve"> goal </w:t>
      </w:r>
      <w:r w:rsidR="64E79812" w:rsidRPr="79BFD455">
        <w:rPr>
          <w:rFonts w:ascii="Calibri" w:eastAsia="Calibri" w:hAnsi="Calibri" w:cs="Calibri"/>
        </w:rPr>
        <w:t>which</w:t>
      </w:r>
      <w:r w:rsidR="58A2AA28" w:rsidRPr="73BD4840">
        <w:rPr>
          <w:rFonts w:ascii="Calibri" w:eastAsia="Calibri" w:hAnsi="Calibri" w:cs="Calibri"/>
        </w:rPr>
        <w:t xml:space="preserve"> was to ensure </w:t>
      </w:r>
      <w:r w:rsidR="58A2AA28" w:rsidRPr="105C54C5">
        <w:rPr>
          <w:rFonts w:ascii="Calibri" w:eastAsia="Calibri" w:hAnsi="Calibri" w:cs="Calibri"/>
        </w:rPr>
        <w:t>easy</w:t>
      </w:r>
      <w:r w:rsidR="58A2AA28" w:rsidRPr="1EBCE859">
        <w:rPr>
          <w:rFonts w:ascii="Calibri" w:eastAsia="Calibri" w:hAnsi="Calibri" w:cs="Calibri"/>
        </w:rPr>
        <w:t xml:space="preserve"> cleaning of the </w:t>
      </w:r>
      <w:r w:rsidR="58A2AA28" w:rsidRPr="6FFC5118">
        <w:rPr>
          <w:rFonts w:ascii="Calibri" w:eastAsia="Calibri" w:hAnsi="Calibri" w:cs="Calibri"/>
        </w:rPr>
        <w:t>device,</w:t>
      </w:r>
      <w:r w:rsidR="58A2AA28" w:rsidRPr="7E5CE4AC">
        <w:rPr>
          <w:rFonts w:ascii="Calibri" w:eastAsia="Calibri" w:hAnsi="Calibri" w:cs="Calibri"/>
        </w:rPr>
        <w:t xml:space="preserve"> while </w:t>
      </w:r>
      <w:r w:rsidR="58A2AA28" w:rsidRPr="442DCC33">
        <w:rPr>
          <w:rFonts w:ascii="Calibri" w:eastAsia="Calibri" w:hAnsi="Calibri" w:cs="Calibri"/>
        </w:rPr>
        <w:t>the software team was able to</w:t>
      </w:r>
      <w:r w:rsidR="6E70FCB0" w:rsidRPr="13AF1513">
        <w:rPr>
          <w:rFonts w:ascii="Calibri" w:eastAsia="Calibri" w:hAnsi="Calibri" w:cs="Calibri"/>
        </w:rPr>
        <w:t xml:space="preserve"> </w:t>
      </w:r>
      <w:r w:rsidR="6E70FCB0" w:rsidRPr="67602E18">
        <w:rPr>
          <w:rFonts w:ascii="Calibri" w:eastAsia="Calibri" w:hAnsi="Calibri" w:cs="Calibri"/>
        </w:rPr>
        <w:t xml:space="preserve">ensure the </w:t>
      </w:r>
      <w:r w:rsidR="6E70FCB0" w:rsidRPr="5BF1ACDF">
        <w:rPr>
          <w:rFonts w:ascii="Calibri" w:eastAsia="Calibri" w:hAnsi="Calibri" w:cs="Calibri"/>
        </w:rPr>
        <w:t xml:space="preserve">accuracy of the device and </w:t>
      </w:r>
      <w:r w:rsidR="6E70FCB0" w:rsidRPr="5EE3BF3A">
        <w:rPr>
          <w:rFonts w:ascii="Calibri" w:eastAsia="Calibri" w:hAnsi="Calibri" w:cs="Calibri"/>
        </w:rPr>
        <w:t xml:space="preserve">usability with the </w:t>
      </w:r>
      <w:r w:rsidR="6E70FCB0" w:rsidRPr="1AECAE98">
        <w:rPr>
          <w:rFonts w:ascii="Calibri" w:eastAsia="Calibri" w:hAnsi="Calibri" w:cs="Calibri"/>
        </w:rPr>
        <w:t xml:space="preserve">interactive GUI. </w:t>
      </w:r>
      <w:r w:rsidR="62763803" w:rsidRPr="5C3F5AA2">
        <w:rPr>
          <w:rFonts w:ascii="Calibri" w:eastAsia="Calibri" w:hAnsi="Calibri" w:cs="Calibri"/>
        </w:rPr>
        <w:t xml:space="preserve">The goal of this device </w:t>
      </w:r>
      <w:r w:rsidR="62763803" w:rsidRPr="515F2702">
        <w:rPr>
          <w:rFonts w:ascii="Calibri" w:eastAsia="Calibri" w:hAnsi="Calibri" w:cs="Calibri"/>
        </w:rPr>
        <w:t xml:space="preserve">is to produce a </w:t>
      </w:r>
      <w:r w:rsidR="00DE341C" w:rsidRPr="515F2702">
        <w:rPr>
          <w:rFonts w:ascii="Calibri" w:eastAsia="Calibri" w:hAnsi="Calibri" w:cs="Calibri"/>
        </w:rPr>
        <w:t>low</w:t>
      </w:r>
      <w:r w:rsidR="00DE341C" w:rsidRPr="5EEC760E">
        <w:rPr>
          <w:rFonts w:ascii="Calibri" w:eastAsia="Calibri" w:hAnsi="Calibri" w:cs="Calibri"/>
        </w:rPr>
        <w:t>-cost</w:t>
      </w:r>
      <w:r w:rsidR="62763803" w:rsidRPr="5EEC760E">
        <w:rPr>
          <w:rFonts w:ascii="Calibri" w:eastAsia="Calibri" w:hAnsi="Calibri" w:cs="Calibri"/>
        </w:rPr>
        <w:t xml:space="preserve"> alternative to a</w:t>
      </w:r>
      <w:r w:rsidR="62763803" w:rsidRPr="1B3A5C5B">
        <w:rPr>
          <w:rFonts w:ascii="Calibri" w:eastAsia="Calibri" w:hAnsi="Calibri" w:cs="Calibri"/>
        </w:rPr>
        <w:t xml:space="preserve"> </w:t>
      </w:r>
      <w:r w:rsidR="62763803" w:rsidRPr="2590A21D">
        <w:rPr>
          <w:rFonts w:ascii="Calibri" w:eastAsia="Calibri" w:hAnsi="Calibri" w:cs="Calibri"/>
        </w:rPr>
        <w:t xml:space="preserve">ventilator that </w:t>
      </w:r>
      <w:r w:rsidR="62763803" w:rsidRPr="76D00ADC">
        <w:rPr>
          <w:rFonts w:ascii="Calibri" w:eastAsia="Calibri" w:hAnsi="Calibri" w:cs="Calibri"/>
        </w:rPr>
        <w:t xml:space="preserve">can </w:t>
      </w:r>
      <w:r w:rsidR="1744DFCD" w:rsidRPr="216D581E">
        <w:rPr>
          <w:rFonts w:ascii="Calibri" w:eastAsia="Calibri" w:hAnsi="Calibri" w:cs="Calibri"/>
        </w:rPr>
        <w:t xml:space="preserve">still </w:t>
      </w:r>
      <w:r w:rsidR="1744DFCD" w:rsidRPr="73ADD2D6">
        <w:rPr>
          <w:rFonts w:ascii="Calibri" w:eastAsia="Calibri" w:hAnsi="Calibri" w:cs="Calibri"/>
        </w:rPr>
        <w:t xml:space="preserve">provide </w:t>
      </w:r>
      <w:r w:rsidR="1744DFCD" w:rsidRPr="448108A1">
        <w:rPr>
          <w:rFonts w:ascii="Calibri" w:eastAsia="Calibri" w:hAnsi="Calibri" w:cs="Calibri"/>
        </w:rPr>
        <w:t xml:space="preserve">essential functionality </w:t>
      </w:r>
      <w:r w:rsidR="1744DFCD" w:rsidRPr="2F28749B">
        <w:rPr>
          <w:rFonts w:ascii="Calibri" w:eastAsia="Calibri" w:hAnsi="Calibri" w:cs="Calibri"/>
        </w:rPr>
        <w:t xml:space="preserve">that doctors </w:t>
      </w:r>
      <w:r w:rsidR="1744DFCD" w:rsidRPr="4AD1604C">
        <w:rPr>
          <w:rFonts w:ascii="Calibri" w:eastAsia="Calibri" w:hAnsi="Calibri" w:cs="Calibri"/>
        </w:rPr>
        <w:t xml:space="preserve">need </w:t>
      </w:r>
      <w:proofErr w:type="gramStart"/>
      <w:r w:rsidR="1744DFCD" w:rsidRPr="4AD1604C">
        <w:rPr>
          <w:rFonts w:ascii="Calibri" w:eastAsia="Calibri" w:hAnsi="Calibri" w:cs="Calibri"/>
        </w:rPr>
        <w:t>in the event that</w:t>
      </w:r>
      <w:proofErr w:type="gramEnd"/>
      <w:r w:rsidR="1744DFCD" w:rsidRPr="4AD1604C">
        <w:rPr>
          <w:rFonts w:ascii="Calibri" w:eastAsia="Calibri" w:hAnsi="Calibri" w:cs="Calibri"/>
        </w:rPr>
        <w:t xml:space="preserve"> ventilators are not feasible to </w:t>
      </w:r>
      <w:r w:rsidR="1744DFCD" w:rsidRPr="33F45DDA">
        <w:rPr>
          <w:rFonts w:ascii="Calibri" w:eastAsia="Calibri" w:hAnsi="Calibri" w:cs="Calibri"/>
        </w:rPr>
        <w:t xml:space="preserve">procure. </w:t>
      </w:r>
      <w:r w:rsidR="1744DFCD" w:rsidRPr="08F91D7D">
        <w:rPr>
          <w:rFonts w:ascii="Calibri" w:eastAsia="Calibri" w:hAnsi="Calibri" w:cs="Calibri"/>
        </w:rPr>
        <w:t xml:space="preserve">Our prototype allows medical personnel to </w:t>
      </w:r>
      <w:r w:rsidR="1744DFCD" w:rsidRPr="795D7226">
        <w:rPr>
          <w:rFonts w:ascii="Calibri" w:eastAsia="Calibri" w:hAnsi="Calibri" w:cs="Calibri"/>
        </w:rPr>
        <w:t xml:space="preserve">maintain </w:t>
      </w:r>
      <w:r w:rsidR="00DE341C" w:rsidRPr="46D1E1CD">
        <w:rPr>
          <w:rFonts w:ascii="Calibri" w:eastAsia="Calibri" w:hAnsi="Calibri" w:cs="Calibri"/>
        </w:rPr>
        <w:t xml:space="preserve">the </w:t>
      </w:r>
      <w:r w:rsidR="00DE341C" w:rsidRPr="795D7226">
        <w:rPr>
          <w:rFonts w:ascii="Calibri" w:eastAsia="Calibri" w:hAnsi="Calibri" w:cs="Calibri"/>
        </w:rPr>
        <w:t>standard</w:t>
      </w:r>
      <w:r w:rsidR="03B3B7E9" w:rsidRPr="19594678">
        <w:rPr>
          <w:rFonts w:ascii="Calibri" w:eastAsia="Calibri" w:hAnsi="Calibri" w:cs="Calibri"/>
        </w:rPr>
        <w:t xml:space="preserve"> of </w:t>
      </w:r>
      <w:r w:rsidR="03B3B7E9" w:rsidRPr="2705CDF0">
        <w:rPr>
          <w:rFonts w:ascii="Calibri" w:eastAsia="Calibri" w:hAnsi="Calibri" w:cs="Calibri"/>
        </w:rPr>
        <w:t xml:space="preserve">care </w:t>
      </w:r>
      <w:r w:rsidR="03B3B7E9" w:rsidRPr="6353B43C">
        <w:rPr>
          <w:rFonts w:ascii="Calibri" w:eastAsia="Calibri" w:hAnsi="Calibri" w:cs="Calibri"/>
        </w:rPr>
        <w:t xml:space="preserve">while </w:t>
      </w:r>
      <w:r w:rsidR="03B3B7E9" w:rsidRPr="1E895F12">
        <w:rPr>
          <w:rFonts w:ascii="Calibri" w:eastAsia="Calibri" w:hAnsi="Calibri" w:cs="Calibri"/>
        </w:rPr>
        <w:t>drastically reducing</w:t>
      </w:r>
      <w:r w:rsidR="03B3B7E9" w:rsidRPr="5A0400D6">
        <w:rPr>
          <w:rFonts w:ascii="Calibri" w:eastAsia="Calibri" w:hAnsi="Calibri" w:cs="Calibri"/>
        </w:rPr>
        <w:t xml:space="preserve"> the price</w:t>
      </w:r>
      <w:r w:rsidR="03B3B7E9" w:rsidRPr="20A82CE5">
        <w:rPr>
          <w:rFonts w:ascii="Calibri" w:eastAsia="Calibri" w:hAnsi="Calibri" w:cs="Calibri"/>
        </w:rPr>
        <w:t xml:space="preserve">. </w:t>
      </w:r>
    </w:p>
    <w:p w14:paraId="09036BD6" w14:textId="77777777" w:rsidR="00814D37" w:rsidRDefault="00814D37" w:rsidP="00814D37">
      <w:pPr>
        <w:rPr>
          <w:rFonts w:ascii="Calibri" w:eastAsia="Calibri" w:hAnsi="Calibri" w:cs="Calibri"/>
        </w:rPr>
      </w:pPr>
    </w:p>
    <w:p w14:paraId="394B9944" w14:textId="1929CE99" w:rsidR="00814D37" w:rsidRDefault="00814D37" w:rsidP="00814D37">
      <w:pPr>
        <w:rPr>
          <w:rFonts w:ascii="Calibri" w:eastAsia="Calibri" w:hAnsi="Calibri" w:cs="Calibri"/>
        </w:rPr>
      </w:pPr>
      <w:r>
        <w:rPr>
          <w:rFonts w:ascii="Calibri" w:eastAsia="Calibri" w:hAnsi="Calibri" w:cs="Calibri"/>
        </w:rPr>
        <w:t>Sources</w:t>
      </w:r>
    </w:p>
    <w:p w14:paraId="11C98C62" w14:textId="2CBCD751" w:rsidR="00814D37" w:rsidRDefault="00814D37" w:rsidP="00814D37">
      <w:r>
        <w:t>(</w:t>
      </w:r>
      <w:hyperlink r:id="rId13" w:history="1">
        <w:r w:rsidRPr="00A330CF">
          <w:rPr>
            <w:rStyle w:val="Hyperlink"/>
          </w:rPr>
          <w:t>https://www.who.int/docs/default-source/coronaviruse/clinical-management-of-novel-cov.pdf</w:t>
        </w:r>
      </w:hyperlink>
      <w:r>
        <w:t>).</w:t>
      </w:r>
    </w:p>
    <w:p w14:paraId="2D0191BC" w14:textId="77777777" w:rsidR="000312E0" w:rsidRDefault="000312E0" w:rsidP="00814D37"/>
    <w:p w14:paraId="386DCDB4" w14:textId="2907856B" w:rsidR="000312E0" w:rsidRDefault="000312E0" w:rsidP="00814D37">
      <w:r>
        <w:t>CPAP Helmet</w:t>
      </w:r>
    </w:p>
    <w:p w14:paraId="37E6DCDE" w14:textId="232F0708" w:rsidR="000312E0" w:rsidRDefault="000312E0" w:rsidP="00814D37">
      <w:hyperlink r:id="rId14" w:history="1">
        <w:r w:rsidRPr="00A330CF">
          <w:rPr>
            <w:rStyle w:val="Hyperlink"/>
          </w:rPr>
          <w:t>https://www.ncbi.nlm.nih.gov/pmc/articles/PMC7270556/</w:t>
        </w:r>
      </w:hyperlink>
    </w:p>
    <w:p w14:paraId="725A0967" w14:textId="77777777" w:rsidR="000312E0" w:rsidRDefault="000312E0" w:rsidP="00814D37"/>
    <w:p w14:paraId="6725DF5F" w14:textId="7C36979F" w:rsidR="007B0F61" w:rsidRDefault="007B0F61" w:rsidP="00814D37">
      <w:r>
        <w:t>Successful non-invasive ventilation</w:t>
      </w:r>
    </w:p>
    <w:p w14:paraId="6964CC45" w14:textId="2137D38B" w:rsidR="007B0F61" w:rsidRDefault="007B0F61" w:rsidP="00814D37">
      <w:hyperlink r:id="rId15" w:history="1">
        <w:r w:rsidRPr="00A330CF">
          <w:rPr>
            <w:rStyle w:val="Hyperlink"/>
          </w:rPr>
          <w:t>https://www.ncbi.nlm.nih.gov/pmc/articles/PMC7386290/</w:t>
        </w:r>
      </w:hyperlink>
    </w:p>
    <w:p w14:paraId="28556D2E" w14:textId="77777777" w:rsidR="007B0F61" w:rsidRDefault="007B0F61" w:rsidP="00814D37"/>
    <w:p w14:paraId="14943A1C" w14:textId="77DC3382" w:rsidR="007B0F61" w:rsidRDefault="001A4D74" w:rsidP="00814D37">
      <w:r>
        <w:t>Other BiPAP related projects</w:t>
      </w:r>
    </w:p>
    <w:p w14:paraId="03F6196E" w14:textId="27C0E56B" w:rsidR="001A4D74" w:rsidRDefault="001A4D74" w:rsidP="00814D37">
      <w:hyperlink r:id="rId16" w:history="1">
        <w:r w:rsidRPr="00A330CF">
          <w:rPr>
            <w:rStyle w:val="Hyperlink"/>
          </w:rPr>
          <w:t>https://ieeexplore.ieee.org/abstract/document/9121830?casa_token=vYc2TkSdhjYAAAAA:YkRWc77RZ5ErXFpWhmEr8fEoT6mV1znCcBVI7sWcOBcQuFtdEm-yP2lC3B3ui3_5w1de8hEToIc</w:t>
        </w:r>
      </w:hyperlink>
    </w:p>
    <w:p w14:paraId="43582C2F" w14:textId="77777777" w:rsidR="00814D37" w:rsidRDefault="00814D37" w:rsidP="00814D37">
      <w:pPr>
        <w:rPr>
          <w:rFonts w:ascii="Calibri" w:eastAsia="Calibri" w:hAnsi="Calibri" w:cs="Calibri"/>
        </w:rPr>
      </w:pPr>
    </w:p>
    <w:p w14:paraId="49C5C3E4" w14:textId="1866FFF9" w:rsidR="00C766FC" w:rsidRDefault="00C766FC" w:rsidP="00814D37">
      <w:pPr>
        <w:rPr>
          <w:rFonts w:ascii="Calibri" w:eastAsia="Calibri" w:hAnsi="Calibri" w:cs="Calibri"/>
        </w:rPr>
      </w:pPr>
      <w:r w:rsidRPr="00C766FC">
        <w:rPr>
          <w:rFonts w:ascii="Calibri" w:eastAsia="Calibri" w:hAnsi="Calibri" w:cs="Calibri"/>
        </w:rPr>
        <w:t xml:space="preserve">A 10-step guide to convert a surgical unit into a COVID-19 unit during the COVID-19 </w:t>
      </w:r>
      <w:proofErr w:type="gramStart"/>
      <w:r w:rsidRPr="00C766FC">
        <w:rPr>
          <w:rFonts w:ascii="Calibri" w:eastAsia="Calibri" w:hAnsi="Calibri" w:cs="Calibri"/>
        </w:rPr>
        <w:t>pandemic</w:t>
      </w:r>
      <w:proofErr w:type="gramEnd"/>
    </w:p>
    <w:p w14:paraId="5DEBE51D" w14:textId="27C0E56B" w:rsidR="00C766FC" w:rsidRDefault="00587712" w:rsidP="00814D37">
      <w:pPr>
        <w:rPr>
          <w:rFonts w:ascii="Calibri" w:eastAsia="Calibri" w:hAnsi="Calibri" w:cs="Calibri"/>
        </w:rPr>
      </w:pPr>
      <w:hyperlink r:id="rId17" w:history="1">
        <w:r w:rsidRPr="00A330CF">
          <w:rPr>
            <w:rStyle w:val="Hyperlink"/>
            <w:rFonts w:ascii="Calibri" w:eastAsia="Calibri" w:hAnsi="Calibri" w:cs="Calibri"/>
          </w:rPr>
          <w:t>https://www.ncbi.nlm.nih.gov/pmc/articles/PMC7185019/</w:t>
        </w:r>
      </w:hyperlink>
    </w:p>
    <w:p w14:paraId="3BFF9A20" w14:textId="77777777" w:rsidR="00587712" w:rsidRPr="0022215A" w:rsidRDefault="00587712" w:rsidP="00814D37">
      <w:pPr>
        <w:rPr>
          <w:rFonts w:ascii="Calibri" w:eastAsia="Calibri" w:hAnsi="Calibri" w:cs="Calibri"/>
        </w:rPr>
      </w:pPr>
    </w:p>
    <w:sectPr w:rsidR="00587712" w:rsidRPr="002221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adows, Joseph" w:date="2021-06-10T16:39:00Z" w:initials="MJ">
    <w:p w14:paraId="20707604" w14:textId="75B78B70" w:rsidR="10FD1825" w:rsidRDefault="10FD1825">
      <w:r>
        <w:t>Need specific reference for these type statements.</w:t>
      </w:r>
      <w:r>
        <w:annotationRef/>
      </w:r>
    </w:p>
  </w:comment>
  <w:comment w:id="1" w:author="Meadows, Joseph" w:date="2021-06-10T16:54:00Z" w:initials="MJ">
    <w:p w14:paraId="62D6F24D" w14:textId="0AF8B396" w:rsidR="10FD1825" w:rsidRDefault="10FD1825">
      <w:r>
        <w:t xml:space="preserve">Need to do a literature survey on various flow measuring devices used in the medical industry as well as look at other researchers who have done something similar since the pandemic.  IF you find similar </w:t>
      </w:r>
      <w:proofErr w:type="gramStart"/>
      <w:r>
        <w:t>designs</w:t>
      </w:r>
      <w:proofErr w:type="gramEnd"/>
      <w:r>
        <w:t xml:space="preserve"> please specify how ours is different and what advantages it has.</w:t>
      </w:r>
      <w:r>
        <w:annotationRef/>
      </w:r>
    </w:p>
  </w:comment>
  <w:comment w:id="2" w:author="Meadows, Joseph" w:date="2021-06-10T16:43:00Z" w:initials="MJ">
    <w:p w14:paraId="69951519" w14:textId="49BBA967" w:rsidR="10FD1825" w:rsidRDefault="10FD1825">
      <w:r>
        <w:t>Doctors could use invasive connectors to operate more like a traditional ventilator.</w:t>
      </w:r>
      <w:r>
        <w:annotationRef/>
      </w:r>
    </w:p>
  </w:comment>
  <w:comment w:id="28" w:author="Meadows, Joseph" w:date="2021-06-10T16:55:00Z" w:initials="MJ">
    <w:p w14:paraId="3BE08A3B" w14:textId="2D531301" w:rsidR="10FD1825" w:rsidRDefault="10FD1825">
      <w:r>
        <w:t>I would also like to have the entire design published on GitHub with the Printed circuit board parts list and user manual.  Then reference the website in the paper so a user can go there to download and a replicate.</w:t>
      </w:r>
      <w:r>
        <w:annotationRef/>
      </w:r>
    </w:p>
  </w:comment>
  <w:comment w:id="34" w:author="Meadows, Joseph" w:date="2021-06-10T17:04:00Z" w:initials="MJ">
    <w:p w14:paraId="398E1E6E" w14:textId="61AF26F6" w:rsidR="10FD1825" w:rsidRDefault="10FD1825">
      <w:r>
        <w:t>You need to provide detail specifications/information of the mass flow controller and then calculate the uncertainty of the mass flow controller measurement at each location measured on the curve and propagate that uncertainty to create our calibration curve with confidence intervals. You also need to provide a little more information on how you were measuring and sampling the measurements.</w:t>
      </w:r>
      <w:r>
        <w:annotationRef/>
      </w:r>
    </w:p>
  </w:comment>
  <w:comment w:id="35" w:author="Meadows, Joseph" w:date="2021-06-10T17:06:00Z" w:initials="MJ">
    <w:p w14:paraId="29AD607F" w14:textId="07BCAA59" w:rsidR="10FD1825" w:rsidRDefault="10FD1825">
      <w:r>
        <w:t>See previous comment.</w:t>
      </w:r>
      <w:r>
        <w:annotationRef/>
      </w:r>
    </w:p>
    <w:p w14:paraId="021B0A6C" w14:textId="2A4FAB60" w:rsidR="10FD1825" w:rsidRDefault="10FD1825"/>
  </w:comment>
  <w:comment w:id="36" w:author="Meadows, Joseph" w:date="2021-06-10T17:08:00Z" w:initials="MJ">
    <w:p w14:paraId="73B34F58" w14:textId="0F5E2F8E" w:rsidR="10FD1825" w:rsidRDefault="10FD1825">
      <w:r>
        <w:t>This statement does not make sense.  The measured data points and curve fit determine the confidence interval.</w:t>
      </w:r>
      <w:r>
        <w:annotationRef/>
      </w:r>
    </w:p>
  </w:comment>
  <w:comment w:id="37" w:author="Meadows, Joseph" w:date="2021-06-10T17:12:00Z" w:initials="MJ">
    <w:p w14:paraId="199A4F37" w14:textId="4240EDBE" w:rsidR="10FD1825" w:rsidRDefault="10FD1825">
      <w:r>
        <w:t>This whole discussion is not clear.  We should probably create a calibration curve using both data from the air and 50o2/n2 data.  Just make your y axis flow rate * sqrt(density) and it should all collapse on the same curve, and then recalculate the CI.</w:t>
      </w:r>
      <w:r>
        <w:annotationRef/>
      </w:r>
    </w:p>
  </w:comment>
  <w:comment w:id="38" w:author="Meadows, Joseph" w:date="2021-06-10T17:13:00Z" w:initials="MJ">
    <w:p w14:paraId="791AACC7" w14:textId="37B185BC" w:rsidR="10FD1825" w:rsidRDefault="10FD1825">
      <w:r>
        <w:t xml:space="preserve">See previous comment.  Also, I thought we did measure temperature in the calibration and then checked how much the solution would change if the temperature </w:t>
      </w:r>
      <w:proofErr w:type="gramStart"/>
      <w:r>
        <w:t>was</w:t>
      </w:r>
      <w:proofErr w:type="gramEnd"/>
      <w:r>
        <w:t xml:space="preserve"> different and found out that for an expected temperature range the device would see the associated error was within 1%?</w:t>
      </w:r>
      <w:r>
        <w:annotationRef/>
      </w:r>
    </w:p>
  </w:comment>
  <w:comment w:id="39" w:author="Meadows, Joseph" w:date="2021-06-10T17:14:00Z" w:initials="MJ">
    <w:p w14:paraId="32AB613E" w14:textId="5CCCB7B2" w:rsidR="10FD1825" w:rsidRDefault="10FD1825">
      <w:r>
        <w:t>I assume this is just for outlining the flow of the paper?</w:t>
      </w:r>
      <w:r>
        <w:annotationRef/>
      </w:r>
    </w:p>
  </w:comment>
  <w:comment w:id="41" w:author="Meadows, Joseph" w:date="2021-06-10T17:16:00Z" w:initials="MJ">
    <w:p w14:paraId="268AA34D" w14:textId="54B218EE" w:rsidR="10FD1825" w:rsidRDefault="10FD1825">
      <w:r>
        <w:t>This is hard to follow. Displaying a cut plane of the CAD would be helpful.</w:t>
      </w:r>
      <w:r>
        <w:annotationRef/>
      </w:r>
    </w:p>
  </w:comment>
  <w:comment w:id="40" w:author="Meadows, Joseph" w:date="2021-06-10T17:17:00Z" w:initials="MJ">
    <w:p w14:paraId="7C1DF175" w14:textId="5A47C90B" w:rsidR="10FD1825" w:rsidRDefault="10FD1825">
      <w:r>
        <w:t xml:space="preserve">We need a figure/image labeling </w:t>
      </w:r>
      <w:proofErr w:type="gramStart"/>
      <w:r>
        <w:t>all of</w:t>
      </w:r>
      <w:proofErr w:type="gramEnd"/>
      <w:r>
        <w:t xml:space="preserve"> these components</w:t>
      </w:r>
      <w:r>
        <w:annotationRef/>
      </w:r>
    </w:p>
  </w:comment>
  <w:comment w:id="42" w:author="Meadows, Joseph" w:date="2021-06-10T17:20:00Z" w:initials="MJ">
    <w:p w14:paraId="64024687" w14:textId="53FB6073" w:rsidR="10FD1825" w:rsidRDefault="10FD1825">
      <w:r>
        <w:t xml:space="preserve">Not sure we want to propose a 2-piece design as an alternative.  </w:t>
      </w:r>
      <w:proofErr w:type="gramStart"/>
      <w:r>
        <w:t>Alternatively</w:t>
      </w:r>
      <w:proofErr w:type="gramEnd"/>
      <w:r>
        <w:t xml:space="preserve"> the device could be machined or cast using traditional manufacturing methods.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707604" w15:done="1"/>
  <w15:commentEx w15:paraId="62D6F24D" w15:done="1"/>
  <w15:commentEx w15:paraId="69951519" w15:done="0"/>
  <w15:commentEx w15:paraId="3BE08A3B" w15:done="0"/>
  <w15:commentEx w15:paraId="398E1E6E" w15:done="0"/>
  <w15:commentEx w15:paraId="021B0A6C" w15:done="0"/>
  <w15:commentEx w15:paraId="73B34F58" w15:done="0"/>
  <w15:commentEx w15:paraId="199A4F37" w15:done="0"/>
  <w15:commentEx w15:paraId="791AACC7" w15:done="0"/>
  <w15:commentEx w15:paraId="32AB613E" w15:done="0"/>
  <w15:commentEx w15:paraId="268AA34D" w15:done="0"/>
  <w15:commentEx w15:paraId="7C1DF175" w15:done="0"/>
  <w15:commentEx w15:paraId="64024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DFBD6F6" w16cex:dateUtc="2021-06-10T20:39:00Z"/>
  <w16cex:commentExtensible w16cex:durableId="22C0B308" w16cex:dateUtc="2021-06-10T20:54:00Z"/>
  <w16cex:commentExtensible w16cex:durableId="13604315" w16cex:dateUtc="2021-06-10T20:43:00Z"/>
  <w16cex:commentExtensible w16cex:durableId="16DA7EBC" w16cex:dateUtc="2021-06-10T20:55:00Z"/>
  <w16cex:commentExtensible w16cex:durableId="5AA61C3E" w16cex:dateUtc="2021-06-10T21:04:00Z"/>
  <w16cex:commentExtensible w16cex:durableId="1E4DC0FC" w16cex:dateUtc="2021-06-10T21:06:00Z"/>
  <w16cex:commentExtensible w16cex:durableId="3A4C3861" w16cex:dateUtc="2021-06-10T21:08:00Z"/>
  <w16cex:commentExtensible w16cex:durableId="04D9ACE0" w16cex:dateUtc="2021-06-10T21:12:00Z"/>
  <w16cex:commentExtensible w16cex:durableId="136610FF" w16cex:dateUtc="2021-06-10T21:13:00Z"/>
  <w16cex:commentExtensible w16cex:durableId="37376C8A" w16cex:dateUtc="2021-06-10T21:14:00Z"/>
  <w16cex:commentExtensible w16cex:durableId="04363EF8" w16cex:dateUtc="2021-06-10T21:16:00Z"/>
  <w16cex:commentExtensible w16cex:durableId="23230C81" w16cex:dateUtc="2021-06-10T21:17:00Z"/>
  <w16cex:commentExtensible w16cex:durableId="0E7AB40A" w16cex:dateUtc="2021-06-10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707604" w16cid:durableId="6DFBD6F6"/>
  <w16cid:commentId w16cid:paraId="62D6F24D" w16cid:durableId="22C0B308"/>
  <w16cid:commentId w16cid:paraId="69951519" w16cid:durableId="13604315"/>
  <w16cid:commentId w16cid:paraId="3BE08A3B" w16cid:durableId="16DA7EBC"/>
  <w16cid:commentId w16cid:paraId="398E1E6E" w16cid:durableId="5AA61C3E"/>
  <w16cid:commentId w16cid:paraId="021B0A6C" w16cid:durableId="1E4DC0FC"/>
  <w16cid:commentId w16cid:paraId="73B34F58" w16cid:durableId="3A4C3861"/>
  <w16cid:commentId w16cid:paraId="199A4F37" w16cid:durableId="04D9ACE0"/>
  <w16cid:commentId w16cid:paraId="791AACC7" w16cid:durableId="136610FF"/>
  <w16cid:commentId w16cid:paraId="32AB613E" w16cid:durableId="37376C8A"/>
  <w16cid:commentId w16cid:paraId="268AA34D" w16cid:durableId="04363EF8"/>
  <w16cid:commentId w16cid:paraId="7C1DF175" w16cid:durableId="23230C81"/>
  <w16cid:commentId w16cid:paraId="64024687" w16cid:durableId="0E7AB4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5JM6vrubn56F5U" id="9QOiMXcP"/>
  </int:Manifest>
  <int:Observations>
    <int:Content id="9QOiMXc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3812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000145"/>
    <w:multiLevelType w:val="hybridMultilevel"/>
    <w:tmpl w:val="FFFFFFFF"/>
    <w:lvl w:ilvl="0" w:tplc="BE60EE3C">
      <w:start w:val="1"/>
      <w:numFmt w:val="bullet"/>
      <w:lvlText w:val=""/>
      <w:lvlJc w:val="left"/>
      <w:pPr>
        <w:ind w:left="720" w:hanging="360"/>
      </w:pPr>
      <w:rPr>
        <w:rFonts w:ascii="Symbol" w:hAnsi="Symbol" w:hint="default"/>
      </w:rPr>
    </w:lvl>
    <w:lvl w:ilvl="1" w:tplc="19EA7BF8">
      <w:start w:val="1"/>
      <w:numFmt w:val="bullet"/>
      <w:lvlText w:val="o"/>
      <w:lvlJc w:val="left"/>
      <w:pPr>
        <w:ind w:left="1440" w:hanging="360"/>
      </w:pPr>
      <w:rPr>
        <w:rFonts w:ascii="Courier New" w:hAnsi="Courier New" w:hint="default"/>
      </w:rPr>
    </w:lvl>
    <w:lvl w:ilvl="2" w:tplc="3B5A48F8">
      <w:start w:val="1"/>
      <w:numFmt w:val="bullet"/>
      <w:lvlText w:val=""/>
      <w:lvlJc w:val="left"/>
      <w:pPr>
        <w:ind w:left="2160" w:hanging="360"/>
      </w:pPr>
      <w:rPr>
        <w:rFonts w:ascii="Wingdings" w:hAnsi="Wingdings" w:hint="default"/>
      </w:rPr>
    </w:lvl>
    <w:lvl w:ilvl="3" w:tplc="B0F05B1A">
      <w:start w:val="1"/>
      <w:numFmt w:val="bullet"/>
      <w:lvlText w:val=""/>
      <w:lvlJc w:val="left"/>
      <w:pPr>
        <w:ind w:left="2880" w:hanging="360"/>
      </w:pPr>
      <w:rPr>
        <w:rFonts w:ascii="Symbol" w:hAnsi="Symbol" w:hint="default"/>
      </w:rPr>
    </w:lvl>
    <w:lvl w:ilvl="4" w:tplc="79B211DE">
      <w:start w:val="1"/>
      <w:numFmt w:val="bullet"/>
      <w:lvlText w:val="o"/>
      <w:lvlJc w:val="left"/>
      <w:pPr>
        <w:ind w:left="3600" w:hanging="360"/>
      </w:pPr>
      <w:rPr>
        <w:rFonts w:ascii="Courier New" w:hAnsi="Courier New" w:hint="default"/>
      </w:rPr>
    </w:lvl>
    <w:lvl w:ilvl="5" w:tplc="EAA8E236">
      <w:start w:val="1"/>
      <w:numFmt w:val="bullet"/>
      <w:lvlText w:val=""/>
      <w:lvlJc w:val="left"/>
      <w:pPr>
        <w:ind w:left="4320" w:hanging="360"/>
      </w:pPr>
      <w:rPr>
        <w:rFonts w:ascii="Wingdings" w:hAnsi="Wingdings" w:hint="default"/>
      </w:rPr>
    </w:lvl>
    <w:lvl w:ilvl="6" w:tplc="EDFA5848">
      <w:start w:val="1"/>
      <w:numFmt w:val="bullet"/>
      <w:lvlText w:val=""/>
      <w:lvlJc w:val="left"/>
      <w:pPr>
        <w:ind w:left="5040" w:hanging="360"/>
      </w:pPr>
      <w:rPr>
        <w:rFonts w:ascii="Symbol" w:hAnsi="Symbol" w:hint="default"/>
      </w:rPr>
    </w:lvl>
    <w:lvl w:ilvl="7" w:tplc="4BF8C078">
      <w:start w:val="1"/>
      <w:numFmt w:val="bullet"/>
      <w:lvlText w:val="o"/>
      <w:lvlJc w:val="left"/>
      <w:pPr>
        <w:ind w:left="5760" w:hanging="360"/>
      </w:pPr>
      <w:rPr>
        <w:rFonts w:ascii="Courier New" w:hAnsi="Courier New" w:hint="default"/>
      </w:rPr>
    </w:lvl>
    <w:lvl w:ilvl="8" w:tplc="30F22776">
      <w:start w:val="1"/>
      <w:numFmt w:val="bullet"/>
      <w:lvlText w:val=""/>
      <w:lvlJc w:val="left"/>
      <w:pPr>
        <w:ind w:left="6480" w:hanging="360"/>
      </w:pPr>
      <w:rPr>
        <w:rFonts w:ascii="Wingdings" w:hAnsi="Wingdings" w:hint="default"/>
      </w:rPr>
    </w:lvl>
  </w:abstractNum>
  <w:abstractNum w:abstractNumId="2" w15:restartNumberingAfterBreak="0">
    <w:nsid w:val="145B1472"/>
    <w:multiLevelType w:val="hybridMultilevel"/>
    <w:tmpl w:val="FFFFFFFF"/>
    <w:lvl w:ilvl="0" w:tplc="3A4CFEF8">
      <w:start w:val="1"/>
      <w:numFmt w:val="bullet"/>
      <w:lvlText w:val=""/>
      <w:lvlJc w:val="left"/>
      <w:pPr>
        <w:ind w:left="720" w:hanging="360"/>
      </w:pPr>
      <w:rPr>
        <w:rFonts w:ascii="Symbol" w:hAnsi="Symbol" w:hint="default"/>
      </w:rPr>
    </w:lvl>
    <w:lvl w:ilvl="1" w:tplc="2C588B58">
      <w:start w:val="1"/>
      <w:numFmt w:val="bullet"/>
      <w:lvlText w:val="o"/>
      <w:lvlJc w:val="left"/>
      <w:pPr>
        <w:ind w:left="1440" w:hanging="360"/>
      </w:pPr>
      <w:rPr>
        <w:rFonts w:ascii="Courier New" w:hAnsi="Courier New" w:hint="default"/>
      </w:rPr>
    </w:lvl>
    <w:lvl w:ilvl="2" w:tplc="14903D4E">
      <w:start w:val="1"/>
      <w:numFmt w:val="bullet"/>
      <w:lvlText w:val=""/>
      <w:lvlJc w:val="left"/>
      <w:pPr>
        <w:ind w:left="2160" w:hanging="360"/>
      </w:pPr>
      <w:rPr>
        <w:rFonts w:ascii="Wingdings" w:hAnsi="Wingdings" w:hint="default"/>
      </w:rPr>
    </w:lvl>
    <w:lvl w:ilvl="3" w:tplc="2ADCAF16">
      <w:start w:val="1"/>
      <w:numFmt w:val="bullet"/>
      <w:lvlText w:val=""/>
      <w:lvlJc w:val="left"/>
      <w:pPr>
        <w:ind w:left="2880" w:hanging="360"/>
      </w:pPr>
      <w:rPr>
        <w:rFonts w:ascii="Symbol" w:hAnsi="Symbol" w:hint="default"/>
      </w:rPr>
    </w:lvl>
    <w:lvl w:ilvl="4" w:tplc="546E7F3C">
      <w:start w:val="1"/>
      <w:numFmt w:val="bullet"/>
      <w:lvlText w:val="o"/>
      <w:lvlJc w:val="left"/>
      <w:pPr>
        <w:ind w:left="3600" w:hanging="360"/>
      </w:pPr>
      <w:rPr>
        <w:rFonts w:ascii="Courier New" w:hAnsi="Courier New" w:hint="default"/>
      </w:rPr>
    </w:lvl>
    <w:lvl w:ilvl="5" w:tplc="9F9A5DFE">
      <w:start w:val="1"/>
      <w:numFmt w:val="bullet"/>
      <w:lvlText w:val=""/>
      <w:lvlJc w:val="left"/>
      <w:pPr>
        <w:ind w:left="4320" w:hanging="360"/>
      </w:pPr>
      <w:rPr>
        <w:rFonts w:ascii="Wingdings" w:hAnsi="Wingdings" w:hint="default"/>
      </w:rPr>
    </w:lvl>
    <w:lvl w:ilvl="6" w:tplc="6044A720">
      <w:start w:val="1"/>
      <w:numFmt w:val="bullet"/>
      <w:lvlText w:val=""/>
      <w:lvlJc w:val="left"/>
      <w:pPr>
        <w:ind w:left="5040" w:hanging="360"/>
      </w:pPr>
      <w:rPr>
        <w:rFonts w:ascii="Symbol" w:hAnsi="Symbol" w:hint="default"/>
      </w:rPr>
    </w:lvl>
    <w:lvl w:ilvl="7" w:tplc="28AA4D3A">
      <w:start w:val="1"/>
      <w:numFmt w:val="bullet"/>
      <w:lvlText w:val="o"/>
      <w:lvlJc w:val="left"/>
      <w:pPr>
        <w:ind w:left="5760" w:hanging="360"/>
      </w:pPr>
      <w:rPr>
        <w:rFonts w:ascii="Courier New" w:hAnsi="Courier New" w:hint="default"/>
      </w:rPr>
    </w:lvl>
    <w:lvl w:ilvl="8" w:tplc="1EE2289C">
      <w:start w:val="1"/>
      <w:numFmt w:val="bullet"/>
      <w:lvlText w:val=""/>
      <w:lvlJc w:val="left"/>
      <w:pPr>
        <w:ind w:left="6480" w:hanging="360"/>
      </w:pPr>
      <w:rPr>
        <w:rFonts w:ascii="Wingdings" w:hAnsi="Wingdings" w:hint="default"/>
      </w:rPr>
    </w:lvl>
  </w:abstractNum>
  <w:abstractNum w:abstractNumId="3" w15:restartNumberingAfterBreak="0">
    <w:nsid w:val="212C58B6"/>
    <w:multiLevelType w:val="hybridMultilevel"/>
    <w:tmpl w:val="FFFFFFFF"/>
    <w:lvl w:ilvl="0" w:tplc="0D889EEA">
      <w:start w:val="1"/>
      <w:numFmt w:val="bullet"/>
      <w:lvlText w:val=""/>
      <w:lvlJc w:val="left"/>
      <w:pPr>
        <w:ind w:left="720" w:hanging="360"/>
      </w:pPr>
      <w:rPr>
        <w:rFonts w:ascii="Symbol" w:hAnsi="Symbol" w:hint="default"/>
      </w:rPr>
    </w:lvl>
    <w:lvl w:ilvl="1" w:tplc="07B04656">
      <w:start w:val="1"/>
      <w:numFmt w:val="bullet"/>
      <w:lvlText w:val="o"/>
      <w:lvlJc w:val="left"/>
      <w:pPr>
        <w:ind w:left="1440" w:hanging="360"/>
      </w:pPr>
      <w:rPr>
        <w:rFonts w:ascii="Courier New" w:hAnsi="Courier New" w:hint="default"/>
      </w:rPr>
    </w:lvl>
    <w:lvl w:ilvl="2" w:tplc="E4180C48">
      <w:start w:val="1"/>
      <w:numFmt w:val="bullet"/>
      <w:lvlText w:val=""/>
      <w:lvlJc w:val="left"/>
      <w:pPr>
        <w:ind w:left="2160" w:hanging="360"/>
      </w:pPr>
      <w:rPr>
        <w:rFonts w:ascii="Wingdings" w:hAnsi="Wingdings" w:hint="default"/>
      </w:rPr>
    </w:lvl>
    <w:lvl w:ilvl="3" w:tplc="8A36B25A">
      <w:start w:val="1"/>
      <w:numFmt w:val="bullet"/>
      <w:lvlText w:val=""/>
      <w:lvlJc w:val="left"/>
      <w:pPr>
        <w:ind w:left="2880" w:hanging="360"/>
      </w:pPr>
      <w:rPr>
        <w:rFonts w:ascii="Symbol" w:hAnsi="Symbol" w:hint="default"/>
      </w:rPr>
    </w:lvl>
    <w:lvl w:ilvl="4" w:tplc="9AE4925E">
      <w:start w:val="1"/>
      <w:numFmt w:val="bullet"/>
      <w:lvlText w:val="o"/>
      <w:lvlJc w:val="left"/>
      <w:pPr>
        <w:ind w:left="3600" w:hanging="360"/>
      </w:pPr>
      <w:rPr>
        <w:rFonts w:ascii="Courier New" w:hAnsi="Courier New" w:hint="default"/>
      </w:rPr>
    </w:lvl>
    <w:lvl w:ilvl="5" w:tplc="8DDEE5F8">
      <w:start w:val="1"/>
      <w:numFmt w:val="bullet"/>
      <w:lvlText w:val=""/>
      <w:lvlJc w:val="left"/>
      <w:pPr>
        <w:ind w:left="4320" w:hanging="360"/>
      </w:pPr>
      <w:rPr>
        <w:rFonts w:ascii="Wingdings" w:hAnsi="Wingdings" w:hint="default"/>
      </w:rPr>
    </w:lvl>
    <w:lvl w:ilvl="6" w:tplc="0DAA7B44">
      <w:start w:val="1"/>
      <w:numFmt w:val="bullet"/>
      <w:lvlText w:val=""/>
      <w:lvlJc w:val="left"/>
      <w:pPr>
        <w:ind w:left="5040" w:hanging="360"/>
      </w:pPr>
      <w:rPr>
        <w:rFonts w:ascii="Symbol" w:hAnsi="Symbol" w:hint="default"/>
      </w:rPr>
    </w:lvl>
    <w:lvl w:ilvl="7" w:tplc="5A361CCC">
      <w:start w:val="1"/>
      <w:numFmt w:val="bullet"/>
      <w:lvlText w:val="o"/>
      <w:lvlJc w:val="left"/>
      <w:pPr>
        <w:ind w:left="5760" w:hanging="360"/>
      </w:pPr>
      <w:rPr>
        <w:rFonts w:ascii="Courier New" w:hAnsi="Courier New" w:hint="default"/>
      </w:rPr>
    </w:lvl>
    <w:lvl w:ilvl="8" w:tplc="1C00B3A8">
      <w:start w:val="1"/>
      <w:numFmt w:val="bullet"/>
      <w:lvlText w:val=""/>
      <w:lvlJc w:val="left"/>
      <w:pPr>
        <w:ind w:left="6480" w:hanging="360"/>
      </w:pPr>
      <w:rPr>
        <w:rFonts w:ascii="Wingdings" w:hAnsi="Wingdings" w:hint="default"/>
      </w:rPr>
    </w:lvl>
  </w:abstractNum>
  <w:abstractNum w:abstractNumId="4" w15:restartNumberingAfterBreak="0">
    <w:nsid w:val="2788489C"/>
    <w:multiLevelType w:val="hybridMultilevel"/>
    <w:tmpl w:val="FFFFFFFF"/>
    <w:lvl w:ilvl="0" w:tplc="9D4E2200">
      <w:start w:val="1"/>
      <w:numFmt w:val="bullet"/>
      <w:lvlText w:val=""/>
      <w:lvlJc w:val="left"/>
      <w:pPr>
        <w:ind w:left="720" w:hanging="360"/>
      </w:pPr>
      <w:rPr>
        <w:rFonts w:ascii="Symbol" w:hAnsi="Symbol" w:hint="default"/>
      </w:rPr>
    </w:lvl>
    <w:lvl w:ilvl="1" w:tplc="D60C3EDC">
      <w:start w:val="1"/>
      <w:numFmt w:val="bullet"/>
      <w:lvlText w:val="o"/>
      <w:lvlJc w:val="left"/>
      <w:pPr>
        <w:ind w:left="1440" w:hanging="360"/>
      </w:pPr>
      <w:rPr>
        <w:rFonts w:ascii="Courier New" w:hAnsi="Courier New" w:hint="default"/>
      </w:rPr>
    </w:lvl>
    <w:lvl w:ilvl="2" w:tplc="F208B9CC">
      <w:start w:val="1"/>
      <w:numFmt w:val="bullet"/>
      <w:lvlText w:val=""/>
      <w:lvlJc w:val="left"/>
      <w:pPr>
        <w:ind w:left="2160" w:hanging="360"/>
      </w:pPr>
      <w:rPr>
        <w:rFonts w:ascii="Wingdings" w:hAnsi="Wingdings" w:hint="default"/>
      </w:rPr>
    </w:lvl>
    <w:lvl w:ilvl="3" w:tplc="7616B464">
      <w:start w:val="1"/>
      <w:numFmt w:val="bullet"/>
      <w:lvlText w:val=""/>
      <w:lvlJc w:val="left"/>
      <w:pPr>
        <w:ind w:left="2880" w:hanging="360"/>
      </w:pPr>
      <w:rPr>
        <w:rFonts w:ascii="Symbol" w:hAnsi="Symbol" w:hint="default"/>
      </w:rPr>
    </w:lvl>
    <w:lvl w:ilvl="4" w:tplc="EC1CAFF6">
      <w:start w:val="1"/>
      <w:numFmt w:val="bullet"/>
      <w:lvlText w:val="o"/>
      <w:lvlJc w:val="left"/>
      <w:pPr>
        <w:ind w:left="3600" w:hanging="360"/>
      </w:pPr>
      <w:rPr>
        <w:rFonts w:ascii="Courier New" w:hAnsi="Courier New" w:hint="default"/>
      </w:rPr>
    </w:lvl>
    <w:lvl w:ilvl="5" w:tplc="04D227B0">
      <w:start w:val="1"/>
      <w:numFmt w:val="bullet"/>
      <w:lvlText w:val=""/>
      <w:lvlJc w:val="left"/>
      <w:pPr>
        <w:ind w:left="4320" w:hanging="360"/>
      </w:pPr>
      <w:rPr>
        <w:rFonts w:ascii="Wingdings" w:hAnsi="Wingdings" w:hint="default"/>
      </w:rPr>
    </w:lvl>
    <w:lvl w:ilvl="6" w:tplc="19203F80">
      <w:start w:val="1"/>
      <w:numFmt w:val="bullet"/>
      <w:lvlText w:val=""/>
      <w:lvlJc w:val="left"/>
      <w:pPr>
        <w:ind w:left="5040" w:hanging="360"/>
      </w:pPr>
      <w:rPr>
        <w:rFonts w:ascii="Symbol" w:hAnsi="Symbol" w:hint="default"/>
      </w:rPr>
    </w:lvl>
    <w:lvl w:ilvl="7" w:tplc="693829DA">
      <w:start w:val="1"/>
      <w:numFmt w:val="bullet"/>
      <w:lvlText w:val="o"/>
      <w:lvlJc w:val="left"/>
      <w:pPr>
        <w:ind w:left="5760" w:hanging="360"/>
      </w:pPr>
      <w:rPr>
        <w:rFonts w:ascii="Courier New" w:hAnsi="Courier New" w:hint="default"/>
      </w:rPr>
    </w:lvl>
    <w:lvl w:ilvl="8" w:tplc="E3EEAF04">
      <w:start w:val="1"/>
      <w:numFmt w:val="bullet"/>
      <w:lvlText w:val=""/>
      <w:lvlJc w:val="left"/>
      <w:pPr>
        <w:ind w:left="6480" w:hanging="360"/>
      </w:pPr>
      <w:rPr>
        <w:rFonts w:ascii="Wingdings" w:hAnsi="Wingdings" w:hint="default"/>
      </w:rPr>
    </w:lvl>
  </w:abstractNum>
  <w:abstractNum w:abstractNumId="5" w15:restartNumberingAfterBreak="0">
    <w:nsid w:val="316070F5"/>
    <w:multiLevelType w:val="hybridMultilevel"/>
    <w:tmpl w:val="7F56A018"/>
    <w:lvl w:ilvl="0" w:tplc="6B145276">
      <w:start w:val="1"/>
      <w:numFmt w:val="bullet"/>
      <w:lvlText w:val=""/>
      <w:lvlJc w:val="left"/>
      <w:pPr>
        <w:ind w:left="720" w:hanging="360"/>
      </w:pPr>
      <w:rPr>
        <w:rFonts w:ascii="Symbol" w:hAnsi="Symbol" w:hint="default"/>
      </w:rPr>
    </w:lvl>
    <w:lvl w:ilvl="1" w:tplc="CC8A4BF0">
      <w:start w:val="1"/>
      <w:numFmt w:val="bullet"/>
      <w:lvlText w:val="o"/>
      <w:lvlJc w:val="left"/>
      <w:pPr>
        <w:ind w:left="1440" w:hanging="360"/>
      </w:pPr>
      <w:rPr>
        <w:rFonts w:ascii="Courier New" w:hAnsi="Courier New" w:hint="default"/>
      </w:rPr>
    </w:lvl>
    <w:lvl w:ilvl="2" w:tplc="B0C292F2">
      <w:start w:val="1"/>
      <w:numFmt w:val="bullet"/>
      <w:lvlText w:val=""/>
      <w:lvlJc w:val="left"/>
      <w:pPr>
        <w:ind w:left="2160" w:hanging="360"/>
      </w:pPr>
      <w:rPr>
        <w:rFonts w:ascii="Wingdings" w:hAnsi="Wingdings" w:hint="default"/>
      </w:rPr>
    </w:lvl>
    <w:lvl w:ilvl="3" w:tplc="B0AADAF8">
      <w:start w:val="1"/>
      <w:numFmt w:val="bullet"/>
      <w:lvlText w:val=""/>
      <w:lvlJc w:val="left"/>
      <w:pPr>
        <w:ind w:left="2880" w:hanging="360"/>
      </w:pPr>
      <w:rPr>
        <w:rFonts w:ascii="Symbol" w:hAnsi="Symbol" w:hint="default"/>
      </w:rPr>
    </w:lvl>
    <w:lvl w:ilvl="4" w:tplc="0C8CB1C6">
      <w:start w:val="1"/>
      <w:numFmt w:val="bullet"/>
      <w:lvlText w:val="o"/>
      <w:lvlJc w:val="left"/>
      <w:pPr>
        <w:ind w:left="3600" w:hanging="360"/>
      </w:pPr>
      <w:rPr>
        <w:rFonts w:ascii="Courier New" w:hAnsi="Courier New" w:hint="default"/>
      </w:rPr>
    </w:lvl>
    <w:lvl w:ilvl="5" w:tplc="833C0A78">
      <w:start w:val="1"/>
      <w:numFmt w:val="bullet"/>
      <w:lvlText w:val=""/>
      <w:lvlJc w:val="left"/>
      <w:pPr>
        <w:ind w:left="4320" w:hanging="360"/>
      </w:pPr>
      <w:rPr>
        <w:rFonts w:ascii="Wingdings" w:hAnsi="Wingdings" w:hint="default"/>
      </w:rPr>
    </w:lvl>
    <w:lvl w:ilvl="6" w:tplc="22BCC8BE">
      <w:start w:val="1"/>
      <w:numFmt w:val="bullet"/>
      <w:lvlText w:val=""/>
      <w:lvlJc w:val="left"/>
      <w:pPr>
        <w:ind w:left="5040" w:hanging="360"/>
      </w:pPr>
      <w:rPr>
        <w:rFonts w:ascii="Symbol" w:hAnsi="Symbol" w:hint="default"/>
      </w:rPr>
    </w:lvl>
    <w:lvl w:ilvl="7" w:tplc="95B0E794">
      <w:start w:val="1"/>
      <w:numFmt w:val="bullet"/>
      <w:lvlText w:val="o"/>
      <w:lvlJc w:val="left"/>
      <w:pPr>
        <w:ind w:left="5760" w:hanging="360"/>
      </w:pPr>
      <w:rPr>
        <w:rFonts w:ascii="Courier New" w:hAnsi="Courier New" w:hint="default"/>
      </w:rPr>
    </w:lvl>
    <w:lvl w:ilvl="8" w:tplc="DEBC5676">
      <w:start w:val="1"/>
      <w:numFmt w:val="bullet"/>
      <w:lvlText w:val=""/>
      <w:lvlJc w:val="left"/>
      <w:pPr>
        <w:ind w:left="6480" w:hanging="360"/>
      </w:pPr>
      <w:rPr>
        <w:rFonts w:ascii="Wingdings" w:hAnsi="Wingdings" w:hint="default"/>
      </w:rPr>
    </w:lvl>
  </w:abstractNum>
  <w:abstractNum w:abstractNumId="6" w15:restartNumberingAfterBreak="0">
    <w:nsid w:val="3ADC3967"/>
    <w:multiLevelType w:val="hybridMultilevel"/>
    <w:tmpl w:val="A8AC6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50A4E"/>
    <w:multiLevelType w:val="hybridMultilevel"/>
    <w:tmpl w:val="01D0EB44"/>
    <w:lvl w:ilvl="0" w:tplc="50BA44C6">
      <w:start w:val="1"/>
      <w:numFmt w:val="bullet"/>
      <w:lvlText w:val=""/>
      <w:lvlJc w:val="left"/>
      <w:pPr>
        <w:ind w:left="720" w:hanging="360"/>
      </w:pPr>
      <w:rPr>
        <w:rFonts w:ascii="Symbol" w:hAnsi="Symbol" w:hint="default"/>
      </w:rPr>
    </w:lvl>
    <w:lvl w:ilvl="1" w:tplc="E754321A">
      <w:start w:val="1"/>
      <w:numFmt w:val="bullet"/>
      <w:lvlText w:val="o"/>
      <w:lvlJc w:val="left"/>
      <w:pPr>
        <w:ind w:left="1440" w:hanging="360"/>
      </w:pPr>
      <w:rPr>
        <w:rFonts w:ascii="Courier New" w:hAnsi="Courier New" w:hint="default"/>
      </w:rPr>
    </w:lvl>
    <w:lvl w:ilvl="2" w:tplc="8104EF5A">
      <w:start w:val="1"/>
      <w:numFmt w:val="bullet"/>
      <w:lvlText w:val=""/>
      <w:lvlJc w:val="left"/>
      <w:pPr>
        <w:ind w:left="2160" w:hanging="360"/>
      </w:pPr>
      <w:rPr>
        <w:rFonts w:ascii="Wingdings" w:hAnsi="Wingdings" w:hint="default"/>
      </w:rPr>
    </w:lvl>
    <w:lvl w:ilvl="3" w:tplc="D8F00D70">
      <w:start w:val="1"/>
      <w:numFmt w:val="bullet"/>
      <w:lvlText w:val=""/>
      <w:lvlJc w:val="left"/>
      <w:pPr>
        <w:ind w:left="2880" w:hanging="360"/>
      </w:pPr>
      <w:rPr>
        <w:rFonts w:ascii="Symbol" w:hAnsi="Symbol" w:hint="default"/>
      </w:rPr>
    </w:lvl>
    <w:lvl w:ilvl="4" w:tplc="C948767E">
      <w:start w:val="1"/>
      <w:numFmt w:val="bullet"/>
      <w:lvlText w:val="o"/>
      <w:lvlJc w:val="left"/>
      <w:pPr>
        <w:ind w:left="3600" w:hanging="360"/>
      </w:pPr>
      <w:rPr>
        <w:rFonts w:ascii="Courier New" w:hAnsi="Courier New" w:hint="default"/>
      </w:rPr>
    </w:lvl>
    <w:lvl w:ilvl="5" w:tplc="20FE1B72">
      <w:start w:val="1"/>
      <w:numFmt w:val="bullet"/>
      <w:lvlText w:val=""/>
      <w:lvlJc w:val="left"/>
      <w:pPr>
        <w:ind w:left="4320" w:hanging="360"/>
      </w:pPr>
      <w:rPr>
        <w:rFonts w:ascii="Wingdings" w:hAnsi="Wingdings" w:hint="default"/>
      </w:rPr>
    </w:lvl>
    <w:lvl w:ilvl="6" w:tplc="39444A98">
      <w:start w:val="1"/>
      <w:numFmt w:val="bullet"/>
      <w:lvlText w:val=""/>
      <w:lvlJc w:val="left"/>
      <w:pPr>
        <w:ind w:left="5040" w:hanging="360"/>
      </w:pPr>
      <w:rPr>
        <w:rFonts w:ascii="Symbol" w:hAnsi="Symbol" w:hint="default"/>
      </w:rPr>
    </w:lvl>
    <w:lvl w:ilvl="7" w:tplc="08F4ED48">
      <w:start w:val="1"/>
      <w:numFmt w:val="bullet"/>
      <w:lvlText w:val="o"/>
      <w:lvlJc w:val="left"/>
      <w:pPr>
        <w:ind w:left="5760" w:hanging="360"/>
      </w:pPr>
      <w:rPr>
        <w:rFonts w:ascii="Courier New" w:hAnsi="Courier New" w:hint="default"/>
      </w:rPr>
    </w:lvl>
    <w:lvl w:ilvl="8" w:tplc="96106D5C">
      <w:start w:val="1"/>
      <w:numFmt w:val="bullet"/>
      <w:lvlText w:val=""/>
      <w:lvlJc w:val="left"/>
      <w:pPr>
        <w:ind w:left="6480" w:hanging="360"/>
      </w:pPr>
      <w:rPr>
        <w:rFonts w:ascii="Wingdings" w:hAnsi="Wingdings" w:hint="default"/>
      </w:rPr>
    </w:lvl>
  </w:abstractNum>
  <w:abstractNum w:abstractNumId="8" w15:restartNumberingAfterBreak="0">
    <w:nsid w:val="50BD33A5"/>
    <w:multiLevelType w:val="hybridMultilevel"/>
    <w:tmpl w:val="FFFFFFFF"/>
    <w:lvl w:ilvl="0" w:tplc="DFE018F8">
      <w:start w:val="1"/>
      <w:numFmt w:val="bullet"/>
      <w:lvlText w:val=""/>
      <w:lvlJc w:val="left"/>
      <w:pPr>
        <w:ind w:left="720" w:hanging="360"/>
      </w:pPr>
      <w:rPr>
        <w:rFonts w:ascii="Symbol" w:hAnsi="Symbol" w:hint="default"/>
      </w:rPr>
    </w:lvl>
    <w:lvl w:ilvl="1" w:tplc="24DA4BD8">
      <w:start w:val="1"/>
      <w:numFmt w:val="bullet"/>
      <w:lvlText w:val="o"/>
      <w:lvlJc w:val="left"/>
      <w:pPr>
        <w:ind w:left="1440" w:hanging="360"/>
      </w:pPr>
      <w:rPr>
        <w:rFonts w:ascii="Courier New" w:hAnsi="Courier New" w:hint="default"/>
      </w:rPr>
    </w:lvl>
    <w:lvl w:ilvl="2" w:tplc="FE06E534">
      <w:start w:val="1"/>
      <w:numFmt w:val="bullet"/>
      <w:lvlText w:val=""/>
      <w:lvlJc w:val="left"/>
      <w:pPr>
        <w:ind w:left="2160" w:hanging="360"/>
      </w:pPr>
      <w:rPr>
        <w:rFonts w:ascii="Wingdings" w:hAnsi="Wingdings" w:hint="default"/>
      </w:rPr>
    </w:lvl>
    <w:lvl w:ilvl="3" w:tplc="9A402BC0">
      <w:start w:val="1"/>
      <w:numFmt w:val="bullet"/>
      <w:lvlText w:val=""/>
      <w:lvlJc w:val="left"/>
      <w:pPr>
        <w:ind w:left="2880" w:hanging="360"/>
      </w:pPr>
      <w:rPr>
        <w:rFonts w:ascii="Symbol" w:hAnsi="Symbol" w:hint="default"/>
      </w:rPr>
    </w:lvl>
    <w:lvl w:ilvl="4" w:tplc="AF58433E">
      <w:start w:val="1"/>
      <w:numFmt w:val="bullet"/>
      <w:lvlText w:val="o"/>
      <w:lvlJc w:val="left"/>
      <w:pPr>
        <w:ind w:left="3600" w:hanging="360"/>
      </w:pPr>
      <w:rPr>
        <w:rFonts w:ascii="Courier New" w:hAnsi="Courier New" w:hint="default"/>
      </w:rPr>
    </w:lvl>
    <w:lvl w:ilvl="5" w:tplc="ED6013B6">
      <w:start w:val="1"/>
      <w:numFmt w:val="bullet"/>
      <w:lvlText w:val=""/>
      <w:lvlJc w:val="left"/>
      <w:pPr>
        <w:ind w:left="4320" w:hanging="360"/>
      </w:pPr>
      <w:rPr>
        <w:rFonts w:ascii="Wingdings" w:hAnsi="Wingdings" w:hint="default"/>
      </w:rPr>
    </w:lvl>
    <w:lvl w:ilvl="6" w:tplc="92A66136">
      <w:start w:val="1"/>
      <w:numFmt w:val="bullet"/>
      <w:lvlText w:val=""/>
      <w:lvlJc w:val="left"/>
      <w:pPr>
        <w:ind w:left="5040" w:hanging="360"/>
      </w:pPr>
      <w:rPr>
        <w:rFonts w:ascii="Symbol" w:hAnsi="Symbol" w:hint="default"/>
      </w:rPr>
    </w:lvl>
    <w:lvl w:ilvl="7" w:tplc="BB9E1FBA">
      <w:start w:val="1"/>
      <w:numFmt w:val="bullet"/>
      <w:lvlText w:val="o"/>
      <w:lvlJc w:val="left"/>
      <w:pPr>
        <w:ind w:left="5760" w:hanging="360"/>
      </w:pPr>
      <w:rPr>
        <w:rFonts w:ascii="Courier New" w:hAnsi="Courier New" w:hint="default"/>
      </w:rPr>
    </w:lvl>
    <w:lvl w:ilvl="8" w:tplc="884C7128">
      <w:start w:val="1"/>
      <w:numFmt w:val="bullet"/>
      <w:lvlText w:val=""/>
      <w:lvlJc w:val="left"/>
      <w:pPr>
        <w:ind w:left="6480" w:hanging="360"/>
      </w:pPr>
      <w:rPr>
        <w:rFonts w:ascii="Wingdings" w:hAnsi="Wingdings" w:hint="default"/>
      </w:rPr>
    </w:lvl>
  </w:abstractNum>
  <w:abstractNum w:abstractNumId="9" w15:restartNumberingAfterBreak="0">
    <w:nsid w:val="5E7154AE"/>
    <w:multiLevelType w:val="hybridMultilevel"/>
    <w:tmpl w:val="B7A02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6317F"/>
    <w:multiLevelType w:val="hybridMultilevel"/>
    <w:tmpl w:val="0ED8C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D2ABC"/>
    <w:multiLevelType w:val="hybridMultilevel"/>
    <w:tmpl w:val="5032103A"/>
    <w:lvl w:ilvl="0" w:tplc="E6A6F648">
      <w:start w:val="1"/>
      <w:numFmt w:val="bullet"/>
      <w:lvlText w:val=""/>
      <w:lvlJc w:val="left"/>
      <w:pPr>
        <w:ind w:left="720" w:hanging="360"/>
      </w:pPr>
      <w:rPr>
        <w:rFonts w:ascii="Symbol" w:hAnsi="Symbol" w:hint="default"/>
      </w:rPr>
    </w:lvl>
    <w:lvl w:ilvl="1" w:tplc="C9762EB2">
      <w:start w:val="1"/>
      <w:numFmt w:val="bullet"/>
      <w:lvlText w:val="o"/>
      <w:lvlJc w:val="left"/>
      <w:pPr>
        <w:ind w:left="1440" w:hanging="360"/>
      </w:pPr>
      <w:rPr>
        <w:rFonts w:ascii="Courier New" w:hAnsi="Courier New" w:hint="default"/>
      </w:rPr>
    </w:lvl>
    <w:lvl w:ilvl="2" w:tplc="E25A5CC2">
      <w:start w:val="1"/>
      <w:numFmt w:val="bullet"/>
      <w:lvlText w:val=""/>
      <w:lvlJc w:val="left"/>
      <w:pPr>
        <w:ind w:left="2160" w:hanging="360"/>
      </w:pPr>
      <w:rPr>
        <w:rFonts w:ascii="Wingdings" w:hAnsi="Wingdings" w:hint="default"/>
      </w:rPr>
    </w:lvl>
    <w:lvl w:ilvl="3" w:tplc="1C1A7700">
      <w:start w:val="1"/>
      <w:numFmt w:val="bullet"/>
      <w:lvlText w:val=""/>
      <w:lvlJc w:val="left"/>
      <w:pPr>
        <w:ind w:left="2880" w:hanging="360"/>
      </w:pPr>
      <w:rPr>
        <w:rFonts w:ascii="Symbol" w:hAnsi="Symbol" w:hint="default"/>
      </w:rPr>
    </w:lvl>
    <w:lvl w:ilvl="4" w:tplc="C7E412B8">
      <w:start w:val="1"/>
      <w:numFmt w:val="bullet"/>
      <w:lvlText w:val="o"/>
      <w:lvlJc w:val="left"/>
      <w:pPr>
        <w:ind w:left="3600" w:hanging="360"/>
      </w:pPr>
      <w:rPr>
        <w:rFonts w:ascii="Courier New" w:hAnsi="Courier New" w:hint="default"/>
      </w:rPr>
    </w:lvl>
    <w:lvl w:ilvl="5" w:tplc="8A1236F0">
      <w:start w:val="1"/>
      <w:numFmt w:val="bullet"/>
      <w:lvlText w:val=""/>
      <w:lvlJc w:val="left"/>
      <w:pPr>
        <w:ind w:left="4320" w:hanging="360"/>
      </w:pPr>
      <w:rPr>
        <w:rFonts w:ascii="Wingdings" w:hAnsi="Wingdings" w:hint="default"/>
      </w:rPr>
    </w:lvl>
    <w:lvl w:ilvl="6" w:tplc="DDF49032">
      <w:start w:val="1"/>
      <w:numFmt w:val="bullet"/>
      <w:lvlText w:val=""/>
      <w:lvlJc w:val="left"/>
      <w:pPr>
        <w:ind w:left="5040" w:hanging="360"/>
      </w:pPr>
      <w:rPr>
        <w:rFonts w:ascii="Symbol" w:hAnsi="Symbol" w:hint="default"/>
      </w:rPr>
    </w:lvl>
    <w:lvl w:ilvl="7" w:tplc="698EFA82">
      <w:start w:val="1"/>
      <w:numFmt w:val="bullet"/>
      <w:lvlText w:val="o"/>
      <w:lvlJc w:val="left"/>
      <w:pPr>
        <w:ind w:left="5760" w:hanging="360"/>
      </w:pPr>
      <w:rPr>
        <w:rFonts w:ascii="Courier New" w:hAnsi="Courier New" w:hint="default"/>
      </w:rPr>
    </w:lvl>
    <w:lvl w:ilvl="8" w:tplc="FEAEDFD4">
      <w:start w:val="1"/>
      <w:numFmt w:val="bullet"/>
      <w:lvlText w:val=""/>
      <w:lvlJc w:val="left"/>
      <w:pPr>
        <w:ind w:left="6480" w:hanging="360"/>
      </w:pPr>
      <w:rPr>
        <w:rFonts w:ascii="Wingdings" w:hAnsi="Wingdings" w:hint="default"/>
      </w:rPr>
    </w:lvl>
  </w:abstractNum>
  <w:abstractNum w:abstractNumId="12" w15:restartNumberingAfterBreak="0">
    <w:nsid w:val="72865E79"/>
    <w:multiLevelType w:val="hybridMultilevel"/>
    <w:tmpl w:val="2F706264"/>
    <w:lvl w:ilvl="0" w:tplc="29EE1568">
      <w:start w:val="1"/>
      <w:numFmt w:val="bullet"/>
      <w:lvlText w:val=""/>
      <w:lvlJc w:val="left"/>
      <w:pPr>
        <w:ind w:left="720" w:hanging="360"/>
      </w:pPr>
      <w:rPr>
        <w:rFonts w:ascii="Symbol" w:hAnsi="Symbol" w:hint="default"/>
      </w:rPr>
    </w:lvl>
    <w:lvl w:ilvl="1" w:tplc="AE740EBC">
      <w:start w:val="1"/>
      <w:numFmt w:val="bullet"/>
      <w:lvlText w:val="o"/>
      <w:lvlJc w:val="left"/>
      <w:pPr>
        <w:ind w:left="1440" w:hanging="360"/>
      </w:pPr>
      <w:rPr>
        <w:rFonts w:ascii="Courier New" w:hAnsi="Courier New" w:hint="default"/>
      </w:rPr>
    </w:lvl>
    <w:lvl w:ilvl="2" w:tplc="95CE8180">
      <w:start w:val="1"/>
      <w:numFmt w:val="bullet"/>
      <w:lvlText w:val=""/>
      <w:lvlJc w:val="left"/>
      <w:pPr>
        <w:ind w:left="2160" w:hanging="360"/>
      </w:pPr>
      <w:rPr>
        <w:rFonts w:ascii="Wingdings" w:hAnsi="Wingdings" w:hint="default"/>
      </w:rPr>
    </w:lvl>
    <w:lvl w:ilvl="3" w:tplc="693C93EE">
      <w:start w:val="1"/>
      <w:numFmt w:val="bullet"/>
      <w:lvlText w:val=""/>
      <w:lvlJc w:val="left"/>
      <w:pPr>
        <w:ind w:left="2880" w:hanging="360"/>
      </w:pPr>
      <w:rPr>
        <w:rFonts w:ascii="Symbol" w:hAnsi="Symbol" w:hint="default"/>
      </w:rPr>
    </w:lvl>
    <w:lvl w:ilvl="4" w:tplc="AC1AFF88">
      <w:start w:val="1"/>
      <w:numFmt w:val="bullet"/>
      <w:lvlText w:val="o"/>
      <w:lvlJc w:val="left"/>
      <w:pPr>
        <w:ind w:left="3600" w:hanging="360"/>
      </w:pPr>
      <w:rPr>
        <w:rFonts w:ascii="Courier New" w:hAnsi="Courier New" w:hint="default"/>
      </w:rPr>
    </w:lvl>
    <w:lvl w:ilvl="5" w:tplc="95CAE458">
      <w:start w:val="1"/>
      <w:numFmt w:val="bullet"/>
      <w:lvlText w:val=""/>
      <w:lvlJc w:val="left"/>
      <w:pPr>
        <w:ind w:left="4320" w:hanging="360"/>
      </w:pPr>
      <w:rPr>
        <w:rFonts w:ascii="Wingdings" w:hAnsi="Wingdings" w:hint="default"/>
      </w:rPr>
    </w:lvl>
    <w:lvl w:ilvl="6" w:tplc="8446068E">
      <w:start w:val="1"/>
      <w:numFmt w:val="bullet"/>
      <w:lvlText w:val=""/>
      <w:lvlJc w:val="left"/>
      <w:pPr>
        <w:ind w:left="5040" w:hanging="360"/>
      </w:pPr>
      <w:rPr>
        <w:rFonts w:ascii="Symbol" w:hAnsi="Symbol" w:hint="default"/>
      </w:rPr>
    </w:lvl>
    <w:lvl w:ilvl="7" w:tplc="D980C3C6">
      <w:start w:val="1"/>
      <w:numFmt w:val="bullet"/>
      <w:lvlText w:val="o"/>
      <w:lvlJc w:val="left"/>
      <w:pPr>
        <w:ind w:left="5760" w:hanging="360"/>
      </w:pPr>
      <w:rPr>
        <w:rFonts w:ascii="Courier New" w:hAnsi="Courier New" w:hint="default"/>
      </w:rPr>
    </w:lvl>
    <w:lvl w:ilvl="8" w:tplc="23E69256">
      <w:start w:val="1"/>
      <w:numFmt w:val="bullet"/>
      <w:lvlText w:val=""/>
      <w:lvlJc w:val="left"/>
      <w:pPr>
        <w:ind w:left="6480" w:hanging="360"/>
      </w:pPr>
      <w:rPr>
        <w:rFonts w:ascii="Wingdings" w:hAnsi="Wingdings" w:hint="default"/>
      </w:rPr>
    </w:lvl>
  </w:abstractNum>
  <w:abstractNum w:abstractNumId="13" w15:restartNumberingAfterBreak="0">
    <w:nsid w:val="781477F6"/>
    <w:multiLevelType w:val="hybridMultilevel"/>
    <w:tmpl w:val="FFFFFFFF"/>
    <w:lvl w:ilvl="0" w:tplc="DAAE008A">
      <w:start w:val="1"/>
      <w:numFmt w:val="bullet"/>
      <w:lvlText w:val=""/>
      <w:lvlJc w:val="left"/>
      <w:pPr>
        <w:ind w:left="720" w:hanging="360"/>
      </w:pPr>
      <w:rPr>
        <w:rFonts w:ascii="Symbol" w:hAnsi="Symbol" w:hint="default"/>
      </w:rPr>
    </w:lvl>
    <w:lvl w:ilvl="1" w:tplc="0F022F94">
      <w:start w:val="1"/>
      <w:numFmt w:val="bullet"/>
      <w:lvlText w:val="o"/>
      <w:lvlJc w:val="left"/>
      <w:pPr>
        <w:ind w:left="1440" w:hanging="360"/>
      </w:pPr>
      <w:rPr>
        <w:rFonts w:ascii="Courier New" w:hAnsi="Courier New" w:hint="default"/>
      </w:rPr>
    </w:lvl>
    <w:lvl w:ilvl="2" w:tplc="9C68BC52">
      <w:start w:val="1"/>
      <w:numFmt w:val="bullet"/>
      <w:lvlText w:val=""/>
      <w:lvlJc w:val="left"/>
      <w:pPr>
        <w:ind w:left="2160" w:hanging="360"/>
      </w:pPr>
      <w:rPr>
        <w:rFonts w:ascii="Wingdings" w:hAnsi="Wingdings" w:hint="default"/>
      </w:rPr>
    </w:lvl>
    <w:lvl w:ilvl="3" w:tplc="1CF076B2">
      <w:start w:val="1"/>
      <w:numFmt w:val="bullet"/>
      <w:lvlText w:val=""/>
      <w:lvlJc w:val="left"/>
      <w:pPr>
        <w:ind w:left="2880" w:hanging="360"/>
      </w:pPr>
      <w:rPr>
        <w:rFonts w:ascii="Symbol" w:hAnsi="Symbol" w:hint="default"/>
      </w:rPr>
    </w:lvl>
    <w:lvl w:ilvl="4" w:tplc="EEDCFE82">
      <w:start w:val="1"/>
      <w:numFmt w:val="bullet"/>
      <w:lvlText w:val="o"/>
      <w:lvlJc w:val="left"/>
      <w:pPr>
        <w:ind w:left="3600" w:hanging="360"/>
      </w:pPr>
      <w:rPr>
        <w:rFonts w:ascii="Courier New" w:hAnsi="Courier New" w:hint="default"/>
      </w:rPr>
    </w:lvl>
    <w:lvl w:ilvl="5" w:tplc="4A2C11A6">
      <w:start w:val="1"/>
      <w:numFmt w:val="bullet"/>
      <w:lvlText w:val=""/>
      <w:lvlJc w:val="left"/>
      <w:pPr>
        <w:ind w:left="4320" w:hanging="360"/>
      </w:pPr>
      <w:rPr>
        <w:rFonts w:ascii="Wingdings" w:hAnsi="Wingdings" w:hint="default"/>
      </w:rPr>
    </w:lvl>
    <w:lvl w:ilvl="6" w:tplc="67021A82">
      <w:start w:val="1"/>
      <w:numFmt w:val="bullet"/>
      <w:lvlText w:val=""/>
      <w:lvlJc w:val="left"/>
      <w:pPr>
        <w:ind w:left="5040" w:hanging="360"/>
      </w:pPr>
      <w:rPr>
        <w:rFonts w:ascii="Symbol" w:hAnsi="Symbol" w:hint="default"/>
      </w:rPr>
    </w:lvl>
    <w:lvl w:ilvl="7" w:tplc="663A3980">
      <w:start w:val="1"/>
      <w:numFmt w:val="bullet"/>
      <w:lvlText w:val="o"/>
      <w:lvlJc w:val="left"/>
      <w:pPr>
        <w:ind w:left="5760" w:hanging="360"/>
      </w:pPr>
      <w:rPr>
        <w:rFonts w:ascii="Courier New" w:hAnsi="Courier New" w:hint="default"/>
      </w:rPr>
    </w:lvl>
    <w:lvl w:ilvl="8" w:tplc="535A3A5A">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0"/>
  </w:num>
  <w:num w:numId="6">
    <w:abstractNumId w:val="9"/>
  </w:num>
  <w:num w:numId="7">
    <w:abstractNumId w:val="1"/>
  </w:num>
  <w:num w:numId="8">
    <w:abstractNumId w:val="2"/>
  </w:num>
  <w:num w:numId="9">
    <w:abstractNumId w:val="4"/>
  </w:num>
  <w:num w:numId="10">
    <w:abstractNumId w:val="8"/>
  </w:num>
  <w:num w:numId="11">
    <w:abstractNumId w:val="6"/>
  </w:num>
  <w:num w:numId="12">
    <w:abstractNumId w:val="1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DA1NTA3NjQ0NzBQ0lEKTi0uzszPAykwqgUAhiqVRCwAAAA="/>
  </w:docVars>
  <w:rsids>
    <w:rsidRoot w:val="00CE3317"/>
    <w:rsid w:val="00004219"/>
    <w:rsid w:val="00010E03"/>
    <w:rsid w:val="00011C43"/>
    <w:rsid w:val="00013BAC"/>
    <w:rsid w:val="00020B3C"/>
    <w:rsid w:val="00020D2A"/>
    <w:rsid w:val="00025A62"/>
    <w:rsid w:val="000266BF"/>
    <w:rsid w:val="00026B8F"/>
    <w:rsid w:val="000312E0"/>
    <w:rsid w:val="000369FB"/>
    <w:rsid w:val="00036E0F"/>
    <w:rsid w:val="00037E5B"/>
    <w:rsid w:val="00041334"/>
    <w:rsid w:val="000415A0"/>
    <w:rsid w:val="00043A87"/>
    <w:rsid w:val="000464CF"/>
    <w:rsid w:val="00051321"/>
    <w:rsid w:val="00052F50"/>
    <w:rsid w:val="00060B7F"/>
    <w:rsid w:val="00060D38"/>
    <w:rsid w:val="00061F6E"/>
    <w:rsid w:val="00062515"/>
    <w:rsid w:val="00062555"/>
    <w:rsid w:val="000630AD"/>
    <w:rsid w:val="00063E6F"/>
    <w:rsid w:val="00063F58"/>
    <w:rsid w:val="00065F69"/>
    <w:rsid w:val="00066848"/>
    <w:rsid w:val="00067114"/>
    <w:rsid w:val="00073937"/>
    <w:rsid w:val="0007437D"/>
    <w:rsid w:val="00075C69"/>
    <w:rsid w:val="00076E86"/>
    <w:rsid w:val="00080152"/>
    <w:rsid w:val="0008485E"/>
    <w:rsid w:val="000862E7"/>
    <w:rsid w:val="00087C03"/>
    <w:rsid w:val="00087D7E"/>
    <w:rsid w:val="00091CDA"/>
    <w:rsid w:val="00092833"/>
    <w:rsid w:val="00093E80"/>
    <w:rsid w:val="00095085"/>
    <w:rsid w:val="0009577F"/>
    <w:rsid w:val="000A193B"/>
    <w:rsid w:val="000A36B5"/>
    <w:rsid w:val="000A3F14"/>
    <w:rsid w:val="000A73B8"/>
    <w:rsid w:val="000A7402"/>
    <w:rsid w:val="000A74F5"/>
    <w:rsid w:val="000B566B"/>
    <w:rsid w:val="000B6213"/>
    <w:rsid w:val="000B6FD7"/>
    <w:rsid w:val="000C0FD9"/>
    <w:rsid w:val="000C2782"/>
    <w:rsid w:val="000C503C"/>
    <w:rsid w:val="000C63E4"/>
    <w:rsid w:val="000C6FAC"/>
    <w:rsid w:val="000C709C"/>
    <w:rsid w:val="000C7805"/>
    <w:rsid w:val="000D0A86"/>
    <w:rsid w:val="000D0FC4"/>
    <w:rsid w:val="000D38A0"/>
    <w:rsid w:val="000D49FD"/>
    <w:rsid w:val="000D7FED"/>
    <w:rsid w:val="000E0450"/>
    <w:rsid w:val="000E081E"/>
    <w:rsid w:val="000E119D"/>
    <w:rsid w:val="000E1782"/>
    <w:rsid w:val="000E1B3D"/>
    <w:rsid w:val="000E3F56"/>
    <w:rsid w:val="000E4A84"/>
    <w:rsid w:val="000E5029"/>
    <w:rsid w:val="000E558A"/>
    <w:rsid w:val="000E5B1B"/>
    <w:rsid w:val="000F0D54"/>
    <w:rsid w:val="000F16DF"/>
    <w:rsid w:val="000F2170"/>
    <w:rsid w:val="000F2D98"/>
    <w:rsid w:val="0010014F"/>
    <w:rsid w:val="00100E05"/>
    <w:rsid w:val="00103D54"/>
    <w:rsid w:val="001052E3"/>
    <w:rsid w:val="00105A71"/>
    <w:rsid w:val="00105B61"/>
    <w:rsid w:val="00106D03"/>
    <w:rsid w:val="0010713B"/>
    <w:rsid w:val="0010719A"/>
    <w:rsid w:val="001075A1"/>
    <w:rsid w:val="00107A6E"/>
    <w:rsid w:val="00110269"/>
    <w:rsid w:val="00111170"/>
    <w:rsid w:val="00112E67"/>
    <w:rsid w:val="001136CC"/>
    <w:rsid w:val="001143AE"/>
    <w:rsid w:val="00115D1D"/>
    <w:rsid w:val="00120900"/>
    <w:rsid w:val="00120981"/>
    <w:rsid w:val="00121AD9"/>
    <w:rsid w:val="00121CAF"/>
    <w:rsid w:val="00126337"/>
    <w:rsid w:val="00130C6A"/>
    <w:rsid w:val="001348CE"/>
    <w:rsid w:val="00142E7D"/>
    <w:rsid w:val="00143588"/>
    <w:rsid w:val="00145416"/>
    <w:rsid w:val="00146C1E"/>
    <w:rsid w:val="0015210D"/>
    <w:rsid w:val="00153E61"/>
    <w:rsid w:val="0015702A"/>
    <w:rsid w:val="00160EB1"/>
    <w:rsid w:val="00162AE4"/>
    <w:rsid w:val="00163EC1"/>
    <w:rsid w:val="001657E0"/>
    <w:rsid w:val="00170F88"/>
    <w:rsid w:val="00171FA6"/>
    <w:rsid w:val="0017458D"/>
    <w:rsid w:val="00176DC7"/>
    <w:rsid w:val="001812D3"/>
    <w:rsid w:val="001823C9"/>
    <w:rsid w:val="00182D6E"/>
    <w:rsid w:val="00184DC6"/>
    <w:rsid w:val="00191FBB"/>
    <w:rsid w:val="00193EBF"/>
    <w:rsid w:val="00196FD9"/>
    <w:rsid w:val="001A262D"/>
    <w:rsid w:val="001A4D74"/>
    <w:rsid w:val="001A4EAD"/>
    <w:rsid w:val="001B45D0"/>
    <w:rsid w:val="001B5202"/>
    <w:rsid w:val="001B56A8"/>
    <w:rsid w:val="001B65BE"/>
    <w:rsid w:val="001C0627"/>
    <w:rsid w:val="001C0C72"/>
    <w:rsid w:val="001C3078"/>
    <w:rsid w:val="001C5AA6"/>
    <w:rsid w:val="001C6B0E"/>
    <w:rsid w:val="001D145B"/>
    <w:rsid w:val="001D2229"/>
    <w:rsid w:val="001D34CA"/>
    <w:rsid w:val="001D5295"/>
    <w:rsid w:val="001E0677"/>
    <w:rsid w:val="001E07A2"/>
    <w:rsid w:val="001E36BF"/>
    <w:rsid w:val="001E6D8E"/>
    <w:rsid w:val="001F12DF"/>
    <w:rsid w:val="001F13F8"/>
    <w:rsid w:val="001F1A7C"/>
    <w:rsid w:val="001F1C3B"/>
    <w:rsid w:val="001F233A"/>
    <w:rsid w:val="001F28C8"/>
    <w:rsid w:val="001F3362"/>
    <w:rsid w:val="001F664F"/>
    <w:rsid w:val="001F71C4"/>
    <w:rsid w:val="001F7EA1"/>
    <w:rsid w:val="00202E53"/>
    <w:rsid w:val="00203408"/>
    <w:rsid w:val="00204FF1"/>
    <w:rsid w:val="002104C7"/>
    <w:rsid w:val="00210FC3"/>
    <w:rsid w:val="002114EA"/>
    <w:rsid w:val="0021155C"/>
    <w:rsid w:val="002136D4"/>
    <w:rsid w:val="00213C56"/>
    <w:rsid w:val="00215876"/>
    <w:rsid w:val="00217049"/>
    <w:rsid w:val="00220E58"/>
    <w:rsid w:val="00221034"/>
    <w:rsid w:val="0022215A"/>
    <w:rsid w:val="00222EA9"/>
    <w:rsid w:val="002236A8"/>
    <w:rsid w:val="002239C1"/>
    <w:rsid w:val="00224101"/>
    <w:rsid w:val="00224D5F"/>
    <w:rsid w:val="00227C66"/>
    <w:rsid w:val="002318D7"/>
    <w:rsid w:val="002323F7"/>
    <w:rsid w:val="0023286A"/>
    <w:rsid w:val="00232C3A"/>
    <w:rsid w:val="00233069"/>
    <w:rsid w:val="0023311E"/>
    <w:rsid w:val="00233FF2"/>
    <w:rsid w:val="00234241"/>
    <w:rsid w:val="0023604F"/>
    <w:rsid w:val="002405BB"/>
    <w:rsid w:val="002412E6"/>
    <w:rsid w:val="002450CB"/>
    <w:rsid w:val="0024594D"/>
    <w:rsid w:val="00247934"/>
    <w:rsid w:val="00256930"/>
    <w:rsid w:val="002629A5"/>
    <w:rsid w:val="00264F6E"/>
    <w:rsid w:val="002709BD"/>
    <w:rsid w:val="0027124F"/>
    <w:rsid w:val="002747E4"/>
    <w:rsid w:val="00274D76"/>
    <w:rsid w:val="00281647"/>
    <w:rsid w:val="0028262F"/>
    <w:rsid w:val="00285D9B"/>
    <w:rsid w:val="00286528"/>
    <w:rsid w:val="00292A97"/>
    <w:rsid w:val="00296595"/>
    <w:rsid w:val="00297687"/>
    <w:rsid w:val="0029783E"/>
    <w:rsid w:val="002A2CF0"/>
    <w:rsid w:val="002A45EE"/>
    <w:rsid w:val="002A509D"/>
    <w:rsid w:val="002A5E8C"/>
    <w:rsid w:val="002A6E35"/>
    <w:rsid w:val="002A6FC0"/>
    <w:rsid w:val="002B0D54"/>
    <w:rsid w:val="002B3D66"/>
    <w:rsid w:val="002B71DC"/>
    <w:rsid w:val="002B7C23"/>
    <w:rsid w:val="002C1C34"/>
    <w:rsid w:val="002C40F1"/>
    <w:rsid w:val="002C4A2A"/>
    <w:rsid w:val="002C50BB"/>
    <w:rsid w:val="002C631A"/>
    <w:rsid w:val="002C7837"/>
    <w:rsid w:val="002C7C10"/>
    <w:rsid w:val="002D21D8"/>
    <w:rsid w:val="002D2E7C"/>
    <w:rsid w:val="002D4836"/>
    <w:rsid w:val="002E0741"/>
    <w:rsid w:val="002E3769"/>
    <w:rsid w:val="002E3810"/>
    <w:rsid w:val="002E419C"/>
    <w:rsid w:val="002E4A4B"/>
    <w:rsid w:val="002E4AEB"/>
    <w:rsid w:val="002E6C36"/>
    <w:rsid w:val="002F196E"/>
    <w:rsid w:val="002F7881"/>
    <w:rsid w:val="00304769"/>
    <w:rsid w:val="00304C06"/>
    <w:rsid w:val="00304F3C"/>
    <w:rsid w:val="003052E0"/>
    <w:rsid w:val="0030785A"/>
    <w:rsid w:val="00307B19"/>
    <w:rsid w:val="0031021D"/>
    <w:rsid w:val="00312FD9"/>
    <w:rsid w:val="00325AB6"/>
    <w:rsid w:val="00330ECA"/>
    <w:rsid w:val="00331206"/>
    <w:rsid w:val="00331C97"/>
    <w:rsid w:val="00332C2C"/>
    <w:rsid w:val="0033333C"/>
    <w:rsid w:val="0033466E"/>
    <w:rsid w:val="00337AC0"/>
    <w:rsid w:val="0034153F"/>
    <w:rsid w:val="003415A0"/>
    <w:rsid w:val="00341D22"/>
    <w:rsid w:val="00345B39"/>
    <w:rsid w:val="00351FEB"/>
    <w:rsid w:val="0035276A"/>
    <w:rsid w:val="0035431C"/>
    <w:rsid w:val="00364929"/>
    <w:rsid w:val="00365423"/>
    <w:rsid w:val="00371C4E"/>
    <w:rsid w:val="003723EE"/>
    <w:rsid w:val="0037267E"/>
    <w:rsid w:val="00372926"/>
    <w:rsid w:val="00375550"/>
    <w:rsid w:val="003759BB"/>
    <w:rsid w:val="00375AF7"/>
    <w:rsid w:val="003774E7"/>
    <w:rsid w:val="003779D5"/>
    <w:rsid w:val="00382C21"/>
    <w:rsid w:val="0038391F"/>
    <w:rsid w:val="00385EC9"/>
    <w:rsid w:val="00386708"/>
    <w:rsid w:val="00386809"/>
    <w:rsid w:val="0039446E"/>
    <w:rsid w:val="00395B7F"/>
    <w:rsid w:val="003A1DA7"/>
    <w:rsid w:val="003A47A2"/>
    <w:rsid w:val="003A5BAB"/>
    <w:rsid w:val="003A7E15"/>
    <w:rsid w:val="003B0490"/>
    <w:rsid w:val="003B4D74"/>
    <w:rsid w:val="003B4DC3"/>
    <w:rsid w:val="003B58BF"/>
    <w:rsid w:val="003B5FE5"/>
    <w:rsid w:val="003B6637"/>
    <w:rsid w:val="003C1EE3"/>
    <w:rsid w:val="003C2738"/>
    <w:rsid w:val="003C2FD2"/>
    <w:rsid w:val="003C3047"/>
    <w:rsid w:val="003C5412"/>
    <w:rsid w:val="003C6482"/>
    <w:rsid w:val="003C67D6"/>
    <w:rsid w:val="003C7D5B"/>
    <w:rsid w:val="003D06B7"/>
    <w:rsid w:val="003D0DC0"/>
    <w:rsid w:val="003D14EA"/>
    <w:rsid w:val="003D35AE"/>
    <w:rsid w:val="003D55BB"/>
    <w:rsid w:val="003F00DB"/>
    <w:rsid w:val="003F49FE"/>
    <w:rsid w:val="00401D7A"/>
    <w:rsid w:val="00402B08"/>
    <w:rsid w:val="00402CB9"/>
    <w:rsid w:val="0040524D"/>
    <w:rsid w:val="004105C0"/>
    <w:rsid w:val="0041142E"/>
    <w:rsid w:val="00411B73"/>
    <w:rsid w:val="00411CCD"/>
    <w:rsid w:val="00411EAF"/>
    <w:rsid w:val="0041332D"/>
    <w:rsid w:val="00413B1C"/>
    <w:rsid w:val="004140C3"/>
    <w:rsid w:val="0041493F"/>
    <w:rsid w:val="0041632B"/>
    <w:rsid w:val="0041650D"/>
    <w:rsid w:val="00417751"/>
    <w:rsid w:val="00421133"/>
    <w:rsid w:val="00421E25"/>
    <w:rsid w:val="0042260A"/>
    <w:rsid w:val="00424A0C"/>
    <w:rsid w:val="00431447"/>
    <w:rsid w:val="00431F0F"/>
    <w:rsid w:val="0043660F"/>
    <w:rsid w:val="004407D8"/>
    <w:rsid w:val="004424A6"/>
    <w:rsid w:val="004425AC"/>
    <w:rsid w:val="004443B5"/>
    <w:rsid w:val="004456B7"/>
    <w:rsid w:val="004503CC"/>
    <w:rsid w:val="00455424"/>
    <w:rsid w:val="00456CCB"/>
    <w:rsid w:val="0045A10D"/>
    <w:rsid w:val="004623F5"/>
    <w:rsid w:val="0046359A"/>
    <w:rsid w:val="00464A1B"/>
    <w:rsid w:val="00467B71"/>
    <w:rsid w:val="00467F30"/>
    <w:rsid w:val="00471877"/>
    <w:rsid w:val="0047239D"/>
    <w:rsid w:val="004724DE"/>
    <w:rsid w:val="004747E0"/>
    <w:rsid w:val="00477044"/>
    <w:rsid w:val="004776BE"/>
    <w:rsid w:val="004849E7"/>
    <w:rsid w:val="00490B09"/>
    <w:rsid w:val="00491E15"/>
    <w:rsid w:val="00492EF4"/>
    <w:rsid w:val="00493039"/>
    <w:rsid w:val="004930A1"/>
    <w:rsid w:val="00496227"/>
    <w:rsid w:val="00497A7C"/>
    <w:rsid w:val="00497C00"/>
    <w:rsid w:val="00497ED9"/>
    <w:rsid w:val="004A3EBD"/>
    <w:rsid w:val="004A4955"/>
    <w:rsid w:val="004A5A43"/>
    <w:rsid w:val="004A5AF9"/>
    <w:rsid w:val="004A6F43"/>
    <w:rsid w:val="004B0DDC"/>
    <w:rsid w:val="004B140E"/>
    <w:rsid w:val="004B3613"/>
    <w:rsid w:val="004C1A05"/>
    <w:rsid w:val="004C317D"/>
    <w:rsid w:val="004C5B3C"/>
    <w:rsid w:val="004C775C"/>
    <w:rsid w:val="004D1962"/>
    <w:rsid w:val="004D1D54"/>
    <w:rsid w:val="004D639F"/>
    <w:rsid w:val="004D739E"/>
    <w:rsid w:val="004E1ECD"/>
    <w:rsid w:val="004E33D0"/>
    <w:rsid w:val="004E765F"/>
    <w:rsid w:val="004E7F43"/>
    <w:rsid w:val="004F1611"/>
    <w:rsid w:val="004F39B3"/>
    <w:rsid w:val="004F3D11"/>
    <w:rsid w:val="004F4217"/>
    <w:rsid w:val="004F58CD"/>
    <w:rsid w:val="00500F61"/>
    <w:rsid w:val="00502198"/>
    <w:rsid w:val="00502968"/>
    <w:rsid w:val="00503F89"/>
    <w:rsid w:val="00504171"/>
    <w:rsid w:val="00507E4F"/>
    <w:rsid w:val="00510F62"/>
    <w:rsid w:val="00512986"/>
    <w:rsid w:val="00513BFE"/>
    <w:rsid w:val="00514511"/>
    <w:rsid w:val="00515380"/>
    <w:rsid w:val="005206EE"/>
    <w:rsid w:val="00522D05"/>
    <w:rsid w:val="005247CD"/>
    <w:rsid w:val="00533F8C"/>
    <w:rsid w:val="00534139"/>
    <w:rsid w:val="00542194"/>
    <w:rsid w:val="00542EB4"/>
    <w:rsid w:val="0054347D"/>
    <w:rsid w:val="0054399D"/>
    <w:rsid w:val="00551F62"/>
    <w:rsid w:val="00554D7A"/>
    <w:rsid w:val="005550EE"/>
    <w:rsid w:val="00557D29"/>
    <w:rsid w:val="00560ED4"/>
    <w:rsid w:val="00563C9A"/>
    <w:rsid w:val="0056529A"/>
    <w:rsid w:val="005658F1"/>
    <w:rsid w:val="00572A12"/>
    <w:rsid w:val="00576307"/>
    <w:rsid w:val="00576775"/>
    <w:rsid w:val="0058093A"/>
    <w:rsid w:val="005810DF"/>
    <w:rsid w:val="00581F92"/>
    <w:rsid w:val="00582BD0"/>
    <w:rsid w:val="00587712"/>
    <w:rsid w:val="00587A34"/>
    <w:rsid w:val="00587F6B"/>
    <w:rsid w:val="0059117D"/>
    <w:rsid w:val="005977B4"/>
    <w:rsid w:val="005A06B6"/>
    <w:rsid w:val="005A26CC"/>
    <w:rsid w:val="005A5BA6"/>
    <w:rsid w:val="005B0789"/>
    <w:rsid w:val="005B1132"/>
    <w:rsid w:val="005B11E8"/>
    <w:rsid w:val="005B3249"/>
    <w:rsid w:val="005B38C0"/>
    <w:rsid w:val="005B4350"/>
    <w:rsid w:val="005B713B"/>
    <w:rsid w:val="005B7801"/>
    <w:rsid w:val="005C1541"/>
    <w:rsid w:val="005C1C4A"/>
    <w:rsid w:val="005C25B2"/>
    <w:rsid w:val="005C4A20"/>
    <w:rsid w:val="005C4BF4"/>
    <w:rsid w:val="005C5987"/>
    <w:rsid w:val="005C6587"/>
    <w:rsid w:val="005D0532"/>
    <w:rsid w:val="005D5EF4"/>
    <w:rsid w:val="005E14DA"/>
    <w:rsid w:val="005E3316"/>
    <w:rsid w:val="005E4D6E"/>
    <w:rsid w:val="005E6CB4"/>
    <w:rsid w:val="005E7A8C"/>
    <w:rsid w:val="005F1175"/>
    <w:rsid w:val="005F1D7D"/>
    <w:rsid w:val="005F2269"/>
    <w:rsid w:val="005F2286"/>
    <w:rsid w:val="005F3B40"/>
    <w:rsid w:val="005F45D9"/>
    <w:rsid w:val="005F6766"/>
    <w:rsid w:val="005F68DC"/>
    <w:rsid w:val="00601B8E"/>
    <w:rsid w:val="006023D2"/>
    <w:rsid w:val="006023F7"/>
    <w:rsid w:val="00606F7D"/>
    <w:rsid w:val="00610DDF"/>
    <w:rsid w:val="00617B67"/>
    <w:rsid w:val="00617FD7"/>
    <w:rsid w:val="00621A2A"/>
    <w:rsid w:val="00624374"/>
    <w:rsid w:val="00627CC3"/>
    <w:rsid w:val="006317C5"/>
    <w:rsid w:val="0064095A"/>
    <w:rsid w:val="00642F9F"/>
    <w:rsid w:val="006448C3"/>
    <w:rsid w:val="00644B10"/>
    <w:rsid w:val="00646B24"/>
    <w:rsid w:val="00647E16"/>
    <w:rsid w:val="006505B8"/>
    <w:rsid w:val="006615E4"/>
    <w:rsid w:val="006638A1"/>
    <w:rsid w:val="0066529D"/>
    <w:rsid w:val="006661A0"/>
    <w:rsid w:val="00666224"/>
    <w:rsid w:val="00667630"/>
    <w:rsid w:val="0067037C"/>
    <w:rsid w:val="006708BB"/>
    <w:rsid w:val="00673FE0"/>
    <w:rsid w:val="00676465"/>
    <w:rsid w:val="00681953"/>
    <w:rsid w:val="00684F37"/>
    <w:rsid w:val="00686D5E"/>
    <w:rsid w:val="00690486"/>
    <w:rsid w:val="0069576F"/>
    <w:rsid w:val="00697578"/>
    <w:rsid w:val="00697778"/>
    <w:rsid w:val="006A0B8A"/>
    <w:rsid w:val="006A412D"/>
    <w:rsid w:val="006A509F"/>
    <w:rsid w:val="006A5A95"/>
    <w:rsid w:val="006A5C12"/>
    <w:rsid w:val="006A5FC5"/>
    <w:rsid w:val="006A6CCC"/>
    <w:rsid w:val="006B0F20"/>
    <w:rsid w:val="006B0F21"/>
    <w:rsid w:val="006B269C"/>
    <w:rsid w:val="006B4103"/>
    <w:rsid w:val="006B4125"/>
    <w:rsid w:val="006C0A9B"/>
    <w:rsid w:val="006C0EAA"/>
    <w:rsid w:val="006C1595"/>
    <w:rsid w:val="006C6372"/>
    <w:rsid w:val="006C7C10"/>
    <w:rsid w:val="006D3D8F"/>
    <w:rsid w:val="006D5620"/>
    <w:rsid w:val="006D5804"/>
    <w:rsid w:val="006D652C"/>
    <w:rsid w:val="006D7C94"/>
    <w:rsid w:val="006D7D42"/>
    <w:rsid w:val="006E3E9A"/>
    <w:rsid w:val="006E4257"/>
    <w:rsid w:val="006E43A1"/>
    <w:rsid w:val="006E6928"/>
    <w:rsid w:val="006F23B3"/>
    <w:rsid w:val="006F4017"/>
    <w:rsid w:val="006F4D02"/>
    <w:rsid w:val="006F57BC"/>
    <w:rsid w:val="006F7214"/>
    <w:rsid w:val="007014BD"/>
    <w:rsid w:val="00702B4A"/>
    <w:rsid w:val="00703E7D"/>
    <w:rsid w:val="00704D99"/>
    <w:rsid w:val="0070526E"/>
    <w:rsid w:val="00707366"/>
    <w:rsid w:val="00714CA0"/>
    <w:rsid w:val="0071511D"/>
    <w:rsid w:val="00716905"/>
    <w:rsid w:val="00716E42"/>
    <w:rsid w:val="0072395A"/>
    <w:rsid w:val="00724B9B"/>
    <w:rsid w:val="00726375"/>
    <w:rsid w:val="0073341C"/>
    <w:rsid w:val="007357D2"/>
    <w:rsid w:val="00741476"/>
    <w:rsid w:val="007428FE"/>
    <w:rsid w:val="00742E5E"/>
    <w:rsid w:val="00744599"/>
    <w:rsid w:val="00746454"/>
    <w:rsid w:val="00751286"/>
    <w:rsid w:val="00751CF7"/>
    <w:rsid w:val="00761363"/>
    <w:rsid w:val="00764398"/>
    <w:rsid w:val="0076615E"/>
    <w:rsid w:val="00767C0F"/>
    <w:rsid w:val="00771CC8"/>
    <w:rsid w:val="00772071"/>
    <w:rsid w:val="0077267D"/>
    <w:rsid w:val="00773D68"/>
    <w:rsid w:val="00773E1A"/>
    <w:rsid w:val="00775121"/>
    <w:rsid w:val="007828AF"/>
    <w:rsid w:val="0078477D"/>
    <w:rsid w:val="00786BFC"/>
    <w:rsid w:val="00786C52"/>
    <w:rsid w:val="0079290B"/>
    <w:rsid w:val="007935B6"/>
    <w:rsid w:val="007945B7"/>
    <w:rsid w:val="0079F3A2"/>
    <w:rsid w:val="007A09A6"/>
    <w:rsid w:val="007A2673"/>
    <w:rsid w:val="007A3C76"/>
    <w:rsid w:val="007A4E6D"/>
    <w:rsid w:val="007A58EA"/>
    <w:rsid w:val="007B0F61"/>
    <w:rsid w:val="007B23EA"/>
    <w:rsid w:val="007B3363"/>
    <w:rsid w:val="007B4746"/>
    <w:rsid w:val="007B6E53"/>
    <w:rsid w:val="007C07ED"/>
    <w:rsid w:val="007C0AE6"/>
    <w:rsid w:val="007C2770"/>
    <w:rsid w:val="007C2897"/>
    <w:rsid w:val="007C2E77"/>
    <w:rsid w:val="007C3348"/>
    <w:rsid w:val="007D0A11"/>
    <w:rsid w:val="007D252F"/>
    <w:rsid w:val="007D2A1C"/>
    <w:rsid w:val="007D550E"/>
    <w:rsid w:val="007D6677"/>
    <w:rsid w:val="007D685D"/>
    <w:rsid w:val="007E067F"/>
    <w:rsid w:val="007E1709"/>
    <w:rsid w:val="007E2BF8"/>
    <w:rsid w:val="007E3B3F"/>
    <w:rsid w:val="007E3DAD"/>
    <w:rsid w:val="007E6F72"/>
    <w:rsid w:val="007E7A3A"/>
    <w:rsid w:val="007E7B7F"/>
    <w:rsid w:val="007F0040"/>
    <w:rsid w:val="007F0B4C"/>
    <w:rsid w:val="007F0EA0"/>
    <w:rsid w:val="007F1EE3"/>
    <w:rsid w:val="007F2A0B"/>
    <w:rsid w:val="007F5EE6"/>
    <w:rsid w:val="007F5FC1"/>
    <w:rsid w:val="007F763B"/>
    <w:rsid w:val="007F7704"/>
    <w:rsid w:val="00801800"/>
    <w:rsid w:val="00801BA9"/>
    <w:rsid w:val="00805A1D"/>
    <w:rsid w:val="00806BE2"/>
    <w:rsid w:val="00810995"/>
    <w:rsid w:val="00811DFE"/>
    <w:rsid w:val="00812D8F"/>
    <w:rsid w:val="008144F3"/>
    <w:rsid w:val="00814D37"/>
    <w:rsid w:val="0081551F"/>
    <w:rsid w:val="0082190F"/>
    <w:rsid w:val="00821FD7"/>
    <w:rsid w:val="008228AE"/>
    <w:rsid w:val="00822E7F"/>
    <w:rsid w:val="008232D5"/>
    <w:rsid w:val="008249E1"/>
    <w:rsid w:val="00826C81"/>
    <w:rsid w:val="00836176"/>
    <w:rsid w:val="008365E5"/>
    <w:rsid w:val="00837E91"/>
    <w:rsid w:val="00841866"/>
    <w:rsid w:val="00841915"/>
    <w:rsid w:val="0084548E"/>
    <w:rsid w:val="00845A24"/>
    <w:rsid w:val="00850E12"/>
    <w:rsid w:val="008510F0"/>
    <w:rsid w:val="00862503"/>
    <w:rsid w:val="00867216"/>
    <w:rsid w:val="0087238F"/>
    <w:rsid w:val="0087357D"/>
    <w:rsid w:val="008748E6"/>
    <w:rsid w:val="008761D2"/>
    <w:rsid w:val="00881871"/>
    <w:rsid w:val="00882FE1"/>
    <w:rsid w:val="00887C81"/>
    <w:rsid w:val="00890EBC"/>
    <w:rsid w:val="00892950"/>
    <w:rsid w:val="008944C7"/>
    <w:rsid w:val="008A14FF"/>
    <w:rsid w:val="008A1CCD"/>
    <w:rsid w:val="008A2624"/>
    <w:rsid w:val="008A3E5D"/>
    <w:rsid w:val="008A456B"/>
    <w:rsid w:val="008A6748"/>
    <w:rsid w:val="008A7745"/>
    <w:rsid w:val="008A7D40"/>
    <w:rsid w:val="008B5AF3"/>
    <w:rsid w:val="008C02AC"/>
    <w:rsid w:val="008C036E"/>
    <w:rsid w:val="008C0B20"/>
    <w:rsid w:val="008C0E4A"/>
    <w:rsid w:val="008C0F50"/>
    <w:rsid w:val="008C2545"/>
    <w:rsid w:val="008C6D5E"/>
    <w:rsid w:val="008D240D"/>
    <w:rsid w:val="008D2680"/>
    <w:rsid w:val="008D53DF"/>
    <w:rsid w:val="008E135E"/>
    <w:rsid w:val="008E2098"/>
    <w:rsid w:val="008E230E"/>
    <w:rsid w:val="008E291C"/>
    <w:rsid w:val="008E4FA1"/>
    <w:rsid w:val="008F3A8C"/>
    <w:rsid w:val="008F4FDF"/>
    <w:rsid w:val="008F555E"/>
    <w:rsid w:val="00900589"/>
    <w:rsid w:val="00900696"/>
    <w:rsid w:val="00901A8C"/>
    <w:rsid w:val="00902969"/>
    <w:rsid w:val="00903D62"/>
    <w:rsid w:val="00903FD0"/>
    <w:rsid w:val="0090479E"/>
    <w:rsid w:val="0090569D"/>
    <w:rsid w:val="00906D09"/>
    <w:rsid w:val="00907C57"/>
    <w:rsid w:val="00910173"/>
    <w:rsid w:val="0091027D"/>
    <w:rsid w:val="00912327"/>
    <w:rsid w:val="00912933"/>
    <w:rsid w:val="009140BF"/>
    <w:rsid w:val="009149CB"/>
    <w:rsid w:val="00915548"/>
    <w:rsid w:val="00916746"/>
    <w:rsid w:val="00916F4B"/>
    <w:rsid w:val="00917517"/>
    <w:rsid w:val="00917C89"/>
    <w:rsid w:val="00921160"/>
    <w:rsid w:val="00922AFC"/>
    <w:rsid w:val="00930063"/>
    <w:rsid w:val="009304DB"/>
    <w:rsid w:val="00931B3F"/>
    <w:rsid w:val="00935743"/>
    <w:rsid w:val="00935F69"/>
    <w:rsid w:val="009373AC"/>
    <w:rsid w:val="009407CC"/>
    <w:rsid w:val="00940D0E"/>
    <w:rsid w:val="00941E2F"/>
    <w:rsid w:val="00943519"/>
    <w:rsid w:val="00952C94"/>
    <w:rsid w:val="00953655"/>
    <w:rsid w:val="00955CCF"/>
    <w:rsid w:val="0096047E"/>
    <w:rsid w:val="00963A9E"/>
    <w:rsid w:val="00966E36"/>
    <w:rsid w:val="00967D63"/>
    <w:rsid w:val="00971427"/>
    <w:rsid w:val="00971F2E"/>
    <w:rsid w:val="009732C1"/>
    <w:rsid w:val="00973829"/>
    <w:rsid w:val="00975BBC"/>
    <w:rsid w:val="00976611"/>
    <w:rsid w:val="0097677D"/>
    <w:rsid w:val="00984B69"/>
    <w:rsid w:val="00984E4A"/>
    <w:rsid w:val="009873BA"/>
    <w:rsid w:val="009902A9"/>
    <w:rsid w:val="00991684"/>
    <w:rsid w:val="00993955"/>
    <w:rsid w:val="009975B6"/>
    <w:rsid w:val="00997B03"/>
    <w:rsid w:val="009A3566"/>
    <w:rsid w:val="009A38CE"/>
    <w:rsid w:val="009A4C24"/>
    <w:rsid w:val="009A5944"/>
    <w:rsid w:val="009B03C0"/>
    <w:rsid w:val="009B231D"/>
    <w:rsid w:val="009B3092"/>
    <w:rsid w:val="009B35C9"/>
    <w:rsid w:val="009B4953"/>
    <w:rsid w:val="009B4A37"/>
    <w:rsid w:val="009B4C64"/>
    <w:rsid w:val="009C24AD"/>
    <w:rsid w:val="009C40F5"/>
    <w:rsid w:val="009C4761"/>
    <w:rsid w:val="009C4A31"/>
    <w:rsid w:val="009D0502"/>
    <w:rsid w:val="009D1438"/>
    <w:rsid w:val="009D16BF"/>
    <w:rsid w:val="009D453C"/>
    <w:rsid w:val="009E0A49"/>
    <w:rsid w:val="009E232D"/>
    <w:rsid w:val="009E2C90"/>
    <w:rsid w:val="009E35F2"/>
    <w:rsid w:val="009E37CE"/>
    <w:rsid w:val="009E405B"/>
    <w:rsid w:val="009E5525"/>
    <w:rsid w:val="009E6703"/>
    <w:rsid w:val="009F3208"/>
    <w:rsid w:val="00A02070"/>
    <w:rsid w:val="00A02C14"/>
    <w:rsid w:val="00A039C9"/>
    <w:rsid w:val="00A062C4"/>
    <w:rsid w:val="00A11B1B"/>
    <w:rsid w:val="00A12D42"/>
    <w:rsid w:val="00A145E0"/>
    <w:rsid w:val="00A2071A"/>
    <w:rsid w:val="00A2223A"/>
    <w:rsid w:val="00A2460B"/>
    <w:rsid w:val="00A25E98"/>
    <w:rsid w:val="00A30A08"/>
    <w:rsid w:val="00A33289"/>
    <w:rsid w:val="00A33A44"/>
    <w:rsid w:val="00A407A6"/>
    <w:rsid w:val="00A423D2"/>
    <w:rsid w:val="00A43D3A"/>
    <w:rsid w:val="00A44D0C"/>
    <w:rsid w:val="00A44D5B"/>
    <w:rsid w:val="00A474D4"/>
    <w:rsid w:val="00A477CE"/>
    <w:rsid w:val="00A520E0"/>
    <w:rsid w:val="00A54533"/>
    <w:rsid w:val="00A554FD"/>
    <w:rsid w:val="00A57B57"/>
    <w:rsid w:val="00A60396"/>
    <w:rsid w:val="00A612D9"/>
    <w:rsid w:val="00A72BD6"/>
    <w:rsid w:val="00A75CE7"/>
    <w:rsid w:val="00A76D22"/>
    <w:rsid w:val="00A831DE"/>
    <w:rsid w:val="00A853E3"/>
    <w:rsid w:val="00A861E1"/>
    <w:rsid w:val="00A8729A"/>
    <w:rsid w:val="00A873AF"/>
    <w:rsid w:val="00A90CCB"/>
    <w:rsid w:val="00A95F7D"/>
    <w:rsid w:val="00A975C3"/>
    <w:rsid w:val="00A97C51"/>
    <w:rsid w:val="00A97E41"/>
    <w:rsid w:val="00AA0567"/>
    <w:rsid w:val="00AA1AEF"/>
    <w:rsid w:val="00AB2DE6"/>
    <w:rsid w:val="00AB7258"/>
    <w:rsid w:val="00AB741D"/>
    <w:rsid w:val="00AC00E1"/>
    <w:rsid w:val="00AC04F9"/>
    <w:rsid w:val="00AC086C"/>
    <w:rsid w:val="00AC0A1C"/>
    <w:rsid w:val="00AC1C88"/>
    <w:rsid w:val="00AC5E80"/>
    <w:rsid w:val="00AC748B"/>
    <w:rsid w:val="00AC799E"/>
    <w:rsid w:val="00AD01C8"/>
    <w:rsid w:val="00AD1F2B"/>
    <w:rsid w:val="00AD2996"/>
    <w:rsid w:val="00AD5B12"/>
    <w:rsid w:val="00AD6A74"/>
    <w:rsid w:val="00AD7017"/>
    <w:rsid w:val="00AD7064"/>
    <w:rsid w:val="00AE02AE"/>
    <w:rsid w:val="00AE4C1B"/>
    <w:rsid w:val="00AE4D98"/>
    <w:rsid w:val="00AF22CB"/>
    <w:rsid w:val="00AF3AA0"/>
    <w:rsid w:val="00AF44CD"/>
    <w:rsid w:val="00AF56F1"/>
    <w:rsid w:val="00AF66FB"/>
    <w:rsid w:val="00B01FAD"/>
    <w:rsid w:val="00B02149"/>
    <w:rsid w:val="00B0355B"/>
    <w:rsid w:val="00B05FD2"/>
    <w:rsid w:val="00B13035"/>
    <w:rsid w:val="00B1353A"/>
    <w:rsid w:val="00B16A0C"/>
    <w:rsid w:val="00B222CD"/>
    <w:rsid w:val="00B26901"/>
    <w:rsid w:val="00B30E69"/>
    <w:rsid w:val="00B322F2"/>
    <w:rsid w:val="00B3602E"/>
    <w:rsid w:val="00B360E9"/>
    <w:rsid w:val="00B36F82"/>
    <w:rsid w:val="00B4081D"/>
    <w:rsid w:val="00B45666"/>
    <w:rsid w:val="00B458E0"/>
    <w:rsid w:val="00B45C5F"/>
    <w:rsid w:val="00B51008"/>
    <w:rsid w:val="00B533C1"/>
    <w:rsid w:val="00B5406D"/>
    <w:rsid w:val="00B56324"/>
    <w:rsid w:val="00B5664D"/>
    <w:rsid w:val="00B6081A"/>
    <w:rsid w:val="00B6182B"/>
    <w:rsid w:val="00B67400"/>
    <w:rsid w:val="00B67878"/>
    <w:rsid w:val="00B702FA"/>
    <w:rsid w:val="00B74AB7"/>
    <w:rsid w:val="00B7515A"/>
    <w:rsid w:val="00B76312"/>
    <w:rsid w:val="00B76E70"/>
    <w:rsid w:val="00B7728F"/>
    <w:rsid w:val="00B77950"/>
    <w:rsid w:val="00B77DCA"/>
    <w:rsid w:val="00B8435A"/>
    <w:rsid w:val="00B866F0"/>
    <w:rsid w:val="00B87B4F"/>
    <w:rsid w:val="00B90CAD"/>
    <w:rsid w:val="00B91255"/>
    <w:rsid w:val="00B914B5"/>
    <w:rsid w:val="00B92434"/>
    <w:rsid w:val="00B939B1"/>
    <w:rsid w:val="00B97261"/>
    <w:rsid w:val="00BA1095"/>
    <w:rsid w:val="00BA18DB"/>
    <w:rsid w:val="00BA4E2A"/>
    <w:rsid w:val="00BA7BE7"/>
    <w:rsid w:val="00BB06E1"/>
    <w:rsid w:val="00BB2EDD"/>
    <w:rsid w:val="00BB3547"/>
    <w:rsid w:val="00BB67F6"/>
    <w:rsid w:val="00BC06D2"/>
    <w:rsid w:val="00BC1ADC"/>
    <w:rsid w:val="00BC27D4"/>
    <w:rsid w:val="00BC5292"/>
    <w:rsid w:val="00BC6B36"/>
    <w:rsid w:val="00BD0073"/>
    <w:rsid w:val="00BD0BDB"/>
    <w:rsid w:val="00BD1335"/>
    <w:rsid w:val="00BD2505"/>
    <w:rsid w:val="00BD2BFD"/>
    <w:rsid w:val="00BD6051"/>
    <w:rsid w:val="00BD6FA3"/>
    <w:rsid w:val="00BE0856"/>
    <w:rsid w:val="00BE3FF3"/>
    <w:rsid w:val="00BE5D39"/>
    <w:rsid w:val="00BE5E38"/>
    <w:rsid w:val="00BE6069"/>
    <w:rsid w:val="00BE6292"/>
    <w:rsid w:val="00BE6B0A"/>
    <w:rsid w:val="00BF0A1D"/>
    <w:rsid w:val="00BF35B6"/>
    <w:rsid w:val="00BF35FC"/>
    <w:rsid w:val="00BF5318"/>
    <w:rsid w:val="00BF61EA"/>
    <w:rsid w:val="00C0099B"/>
    <w:rsid w:val="00C040BF"/>
    <w:rsid w:val="00C04CA5"/>
    <w:rsid w:val="00C05789"/>
    <w:rsid w:val="00C100C3"/>
    <w:rsid w:val="00C11B30"/>
    <w:rsid w:val="00C11DFA"/>
    <w:rsid w:val="00C148CC"/>
    <w:rsid w:val="00C15B75"/>
    <w:rsid w:val="00C16636"/>
    <w:rsid w:val="00C31BEF"/>
    <w:rsid w:val="00C327FC"/>
    <w:rsid w:val="00C32BA4"/>
    <w:rsid w:val="00C32DD8"/>
    <w:rsid w:val="00C412FD"/>
    <w:rsid w:val="00C41F24"/>
    <w:rsid w:val="00C42208"/>
    <w:rsid w:val="00C43440"/>
    <w:rsid w:val="00C44E06"/>
    <w:rsid w:val="00C46413"/>
    <w:rsid w:val="00C4693A"/>
    <w:rsid w:val="00C50606"/>
    <w:rsid w:val="00C50B39"/>
    <w:rsid w:val="00C529D8"/>
    <w:rsid w:val="00C54650"/>
    <w:rsid w:val="00C5592B"/>
    <w:rsid w:val="00C640A1"/>
    <w:rsid w:val="00C646AF"/>
    <w:rsid w:val="00C659BB"/>
    <w:rsid w:val="00C65A9B"/>
    <w:rsid w:val="00C6738B"/>
    <w:rsid w:val="00C70876"/>
    <w:rsid w:val="00C72068"/>
    <w:rsid w:val="00C72FE1"/>
    <w:rsid w:val="00C74C71"/>
    <w:rsid w:val="00C74CC9"/>
    <w:rsid w:val="00C7589F"/>
    <w:rsid w:val="00C75D7A"/>
    <w:rsid w:val="00C75EEF"/>
    <w:rsid w:val="00C766FC"/>
    <w:rsid w:val="00C77422"/>
    <w:rsid w:val="00C81868"/>
    <w:rsid w:val="00C839EE"/>
    <w:rsid w:val="00C95F6B"/>
    <w:rsid w:val="00C96FE1"/>
    <w:rsid w:val="00CA0FF4"/>
    <w:rsid w:val="00CA52E1"/>
    <w:rsid w:val="00CA66FA"/>
    <w:rsid w:val="00CB189E"/>
    <w:rsid w:val="00CB60A6"/>
    <w:rsid w:val="00CC02AF"/>
    <w:rsid w:val="00CC1EE9"/>
    <w:rsid w:val="00CC1F21"/>
    <w:rsid w:val="00CC2233"/>
    <w:rsid w:val="00CC3890"/>
    <w:rsid w:val="00CC7675"/>
    <w:rsid w:val="00CD27AB"/>
    <w:rsid w:val="00CD3120"/>
    <w:rsid w:val="00CD57A6"/>
    <w:rsid w:val="00CE3317"/>
    <w:rsid w:val="00CE55F3"/>
    <w:rsid w:val="00CE574A"/>
    <w:rsid w:val="00CF0663"/>
    <w:rsid w:val="00CF0D6C"/>
    <w:rsid w:val="00CF31BD"/>
    <w:rsid w:val="00CF320E"/>
    <w:rsid w:val="00CF6AA2"/>
    <w:rsid w:val="00CF7E69"/>
    <w:rsid w:val="00D01653"/>
    <w:rsid w:val="00D03BB0"/>
    <w:rsid w:val="00D03E6A"/>
    <w:rsid w:val="00D03F33"/>
    <w:rsid w:val="00D04A25"/>
    <w:rsid w:val="00D14759"/>
    <w:rsid w:val="00D15A3F"/>
    <w:rsid w:val="00D24670"/>
    <w:rsid w:val="00D24802"/>
    <w:rsid w:val="00D24A15"/>
    <w:rsid w:val="00D255C2"/>
    <w:rsid w:val="00D30333"/>
    <w:rsid w:val="00D30B98"/>
    <w:rsid w:val="00D31E01"/>
    <w:rsid w:val="00D3316E"/>
    <w:rsid w:val="00D36C4D"/>
    <w:rsid w:val="00D37500"/>
    <w:rsid w:val="00D419B8"/>
    <w:rsid w:val="00D42776"/>
    <w:rsid w:val="00D4289F"/>
    <w:rsid w:val="00D44E16"/>
    <w:rsid w:val="00D4561C"/>
    <w:rsid w:val="00D4645A"/>
    <w:rsid w:val="00D47C62"/>
    <w:rsid w:val="00D55739"/>
    <w:rsid w:val="00D62687"/>
    <w:rsid w:val="00D6317B"/>
    <w:rsid w:val="00D645C7"/>
    <w:rsid w:val="00D64A73"/>
    <w:rsid w:val="00D67356"/>
    <w:rsid w:val="00D70786"/>
    <w:rsid w:val="00D7083E"/>
    <w:rsid w:val="00D72D82"/>
    <w:rsid w:val="00D72F03"/>
    <w:rsid w:val="00D73310"/>
    <w:rsid w:val="00D746ED"/>
    <w:rsid w:val="00D74C8D"/>
    <w:rsid w:val="00D80456"/>
    <w:rsid w:val="00D80732"/>
    <w:rsid w:val="00D82347"/>
    <w:rsid w:val="00D9081C"/>
    <w:rsid w:val="00D92595"/>
    <w:rsid w:val="00D9268B"/>
    <w:rsid w:val="00D94824"/>
    <w:rsid w:val="00D958D5"/>
    <w:rsid w:val="00D960AC"/>
    <w:rsid w:val="00D9625F"/>
    <w:rsid w:val="00D9754B"/>
    <w:rsid w:val="00DA206F"/>
    <w:rsid w:val="00DA3DFC"/>
    <w:rsid w:val="00DA7068"/>
    <w:rsid w:val="00DB14F6"/>
    <w:rsid w:val="00DB1EA4"/>
    <w:rsid w:val="00DB3D8B"/>
    <w:rsid w:val="00DB5A72"/>
    <w:rsid w:val="00DB6E81"/>
    <w:rsid w:val="00DC19FC"/>
    <w:rsid w:val="00DC5F08"/>
    <w:rsid w:val="00DD3C95"/>
    <w:rsid w:val="00DE17F2"/>
    <w:rsid w:val="00DE2C64"/>
    <w:rsid w:val="00DE341C"/>
    <w:rsid w:val="00DE3936"/>
    <w:rsid w:val="00DE6DCF"/>
    <w:rsid w:val="00DE79A0"/>
    <w:rsid w:val="00DF0D4D"/>
    <w:rsid w:val="00DF2CDE"/>
    <w:rsid w:val="00DF2E8F"/>
    <w:rsid w:val="00DF5241"/>
    <w:rsid w:val="00DF7603"/>
    <w:rsid w:val="00E0217F"/>
    <w:rsid w:val="00E056F2"/>
    <w:rsid w:val="00E05DF2"/>
    <w:rsid w:val="00E07265"/>
    <w:rsid w:val="00E130FD"/>
    <w:rsid w:val="00E15499"/>
    <w:rsid w:val="00E15DC2"/>
    <w:rsid w:val="00E20770"/>
    <w:rsid w:val="00E20CB7"/>
    <w:rsid w:val="00E218F5"/>
    <w:rsid w:val="00E22A04"/>
    <w:rsid w:val="00E23943"/>
    <w:rsid w:val="00E2505A"/>
    <w:rsid w:val="00E32383"/>
    <w:rsid w:val="00E3281F"/>
    <w:rsid w:val="00E32E7E"/>
    <w:rsid w:val="00E3372C"/>
    <w:rsid w:val="00E34B13"/>
    <w:rsid w:val="00E358CD"/>
    <w:rsid w:val="00E37367"/>
    <w:rsid w:val="00E37F30"/>
    <w:rsid w:val="00E449DF"/>
    <w:rsid w:val="00E465C6"/>
    <w:rsid w:val="00E4749C"/>
    <w:rsid w:val="00E54B19"/>
    <w:rsid w:val="00E55375"/>
    <w:rsid w:val="00E55FF9"/>
    <w:rsid w:val="00E56E55"/>
    <w:rsid w:val="00E57691"/>
    <w:rsid w:val="00E6199E"/>
    <w:rsid w:val="00E6285D"/>
    <w:rsid w:val="00E63423"/>
    <w:rsid w:val="00E64984"/>
    <w:rsid w:val="00E65026"/>
    <w:rsid w:val="00E70850"/>
    <w:rsid w:val="00E71F20"/>
    <w:rsid w:val="00E774FF"/>
    <w:rsid w:val="00E80819"/>
    <w:rsid w:val="00E83044"/>
    <w:rsid w:val="00E84419"/>
    <w:rsid w:val="00E86388"/>
    <w:rsid w:val="00E908AC"/>
    <w:rsid w:val="00E93A17"/>
    <w:rsid w:val="00EA08F3"/>
    <w:rsid w:val="00EA1C86"/>
    <w:rsid w:val="00EA2E01"/>
    <w:rsid w:val="00EB0F97"/>
    <w:rsid w:val="00EB2910"/>
    <w:rsid w:val="00EB33B7"/>
    <w:rsid w:val="00EB3E38"/>
    <w:rsid w:val="00EB7330"/>
    <w:rsid w:val="00EC0379"/>
    <w:rsid w:val="00EC21D7"/>
    <w:rsid w:val="00EC45AA"/>
    <w:rsid w:val="00EC604A"/>
    <w:rsid w:val="00ED0CDE"/>
    <w:rsid w:val="00ED3DA1"/>
    <w:rsid w:val="00ED52F2"/>
    <w:rsid w:val="00ED60A5"/>
    <w:rsid w:val="00EE0377"/>
    <w:rsid w:val="00EE17EF"/>
    <w:rsid w:val="00EE2FB4"/>
    <w:rsid w:val="00EE5143"/>
    <w:rsid w:val="00EE5365"/>
    <w:rsid w:val="00EE5E47"/>
    <w:rsid w:val="00EF0FE0"/>
    <w:rsid w:val="00EF2C1A"/>
    <w:rsid w:val="00EF3BFD"/>
    <w:rsid w:val="00F05CFB"/>
    <w:rsid w:val="00F06488"/>
    <w:rsid w:val="00F071DF"/>
    <w:rsid w:val="00F11AF0"/>
    <w:rsid w:val="00F12E3F"/>
    <w:rsid w:val="00F13C79"/>
    <w:rsid w:val="00F142CF"/>
    <w:rsid w:val="00F15103"/>
    <w:rsid w:val="00F203B8"/>
    <w:rsid w:val="00F21417"/>
    <w:rsid w:val="00F214D7"/>
    <w:rsid w:val="00F2288C"/>
    <w:rsid w:val="00F23CBA"/>
    <w:rsid w:val="00F243A0"/>
    <w:rsid w:val="00F24548"/>
    <w:rsid w:val="00F24A20"/>
    <w:rsid w:val="00F25989"/>
    <w:rsid w:val="00F331B8"/>
    <w:rsid w:val="00F403B2"/>
    <w:rsid w:val="00F43FE1"/>
    <w:rsid w:val="00F45372"/>
    <w:rsid w:val="00F45F7E"/>
    <w:rsid w:val="00F47F6B"/>
    <w:rsid w:val="00F502EB"/>
    <w:rsid w:val="00F521D9"/>
    <w:rsid w:val="00F5409F"/>
    <w:rsid w:val="00F556DC"/>
    <w:rsid w:val="00F60528"/>
    <w:rsid w:val="00F62EDA"/>
    <w:rsid w:val="00F7188D"/>
    <w:rsid w:val="00F73B0D"/>
    <w:rsid w:val="00F74E34"/>
    <w:rsid w:val="00F763AC"/>
    <w:rsid w:val="00F81F60"/>
    <w:rsid w:val="00F84641"/>
    <w:rsid w:val="00F852CA"/>
    <w:rsid w:val="00F85D88"/>
    <w:rsid w:val="00F8647E"/>
    <w:rsid w:val="00F86E49"/>
    <w:rsid w:val="00F90421"/>
    <w:rsid w:val="00F951FB"/>
    <w:rsid w:val="00F9541D"/>
    <w:rsid w:val="00F95551"/>
    <w:rsid w:val="00F95D4B"/>
    <w:rsid w:val="00F9773E"/>
    <w:rsid w:val="00FB040C"/>
    <w:rsid w:val="00FB2893"/>
    <w:rsid w:val="00FB4FD3"/>
    <w:rsid w:val="00FB5C14"/>
    <w:rsid w:val="00FB6635"/>
    <w:rsid w:val="00FC06DF"/>
    <w:rsid w:val="00FC0936"/>
    <w:rsid w:val="00FC0B56"/>
    <w:rsid w:val="00FC1081"/>
    <w:rsid w:val="00FC1E98"/>
    <w:rsid w:val="00FC2E91"/>
    <w:rsid w:val="00FC3134"/>
    <w:rsid w:val="00FC7578"/>
    <w:rsid w:val="00FC7D82"/>
    <w:rsid w:val="00FC7E31"/>
    <w:rsid w:val="00FD4F91"/>
    <w:rsid w:val="00FD59A3"/>
    <w:rsid w:val="00FD59C4"/>
    <w:rsid w:val="00FD6F94"/>
    <w:rsid w:val="00FE374E"/>
    <w:rsid w:val="00FE6C1A"/>
    <w:rsid w:val="00FE7496"/>
    <w:rsid w:val="00FF0E0E"/>
    <w:rsid w:val="00FF34AE"/>
    <w:rsid w:val="00FF4339"/>
    <w:rsid w:val="00FF519C"/>
    <w:rsid w:val="00FF6F8D"/>
    <w:rsid w:val="0126A252"/>
    <w:rsid w:val="013933EA"/>
    <w:rsid w:val="016C3FDC"/>
    <w:rsid w:val="01C383B4"/>
    <w:rsid w:val="01E0D26C"/>
    <w:rsid w:val="023F92CD"/>
    <w:rsid w:val="02844A3D"/>
    <w:rsid w:val="0290A68F"/>
    <w:rsid w:val="02A43DDE"/>
    <w:rsid w:val="02E750C0"/>
    <w:rsid w:val="02FE0611"/>
    <w:rsid w:val="031AC01F"/>
    <w:rsid w:val="0359EFB6"/>
    <w:rsid w:val="035E6B06"/>
    <w:rsid w:val="0384323B"/>
    <w:rsid w:val="03B3B7E9"/>
    <w:rsid w:val="040DED48"/>
    <w:rsid w:val="043CA9A8"/>
    <w:rsid w:val="04D7DCF5"/>
    <w:rsid w:val="04ECE10A"/>
    <w:rsid w:val="05191230"/>
    <w:rsid w:val="0549D166"/>
    <w:rsid w:val="05954982"/>
    <w:rsid w:val="0599CEEC"/>
    <w:rsid w:val="05B1BE01"/>
    <w:rsid w:val="05D61C29"/>
    <w:rsid w:val="05FC71C4"/>
    <w:rsid w:val="0608D9A9"/>
    <w:rsid w:val="06098BA0"/>
    <w:rsid w:val="06188362"/>
    <w:rsid w:val="06AF4423"/>
    <w:rsid w:val="076174FC"/>
    <w:rsid w:val="0779AEC9"/>
    <w:rsid w:val="08039CA7"/>
    <w:rsid w:val="08B0CD8A"/>
    <w:rsid w:val="08C60470"/>
    <w:rsid w:val="08F91D7D"/>
    <w:rsid w:val="095352DC"/>
    <w:rsid w:val="0989B277"/>
    <w:rsid w:val="09B14265"/>
    <w:rsid w:val="09CC6F00"/>
    <w:rsid w:val="09DD40BA"/>
    <w:rsid w:val="09ED705D"/>
    <w:rsid w:val="09F9DD4B"/>
    <w:rsid w:val="0A38B051"/>
    <w:rsid w:val="0A587BED"/>
    <w:rsid w:val="0A75D9B9"/>
    <w:rsid w:val="0A9B6229"/>
    <w:rsid w:val="0B0E408B"/>
    <w:rsid w:val="0BB42246"/>
    <w:rsid w:val="0C189A86"/>
    <w:rsid w:val="0C32686E"/>
    <w:rsid w:val="0C8C1B04"/>
    <w:rsid w:val="0CD70DCA"/>
    <w:rsid w:val="0D154931"/>
    <w:rsid w:val="0D19DE20"/>
    <w:rsid w:val="0D4F53A5"/>
    <w:rsid w:val="0D522AAC"/>
    <w:rsid w:val="0D5D3D02"/>
    <w:rsid w:val="0D62A913"/>
    <w:rsid w:val="0D7D2690"/>
    <w:rsid w:val="0DA4567B"/>
    <w:rsid w:val="0E12BF17"/>
    <w:rsid w:val="0EB84D8E"/>
    <w:rsid w:val="0EBE7DC7"/>
    <w:rsid w:val="0F240B8A"/>
    <w:rsid w:val="0F572BB4"/>
    <w:rsid w:val="0F95CCA6"/>
    <w:rsid w:val="0FD2DCB4"/>
    <w:rsid w:val="0FD79875"/>
    <w:rsid w:val="10318CEA"/>
    <w:rsid w:val="1036A354"/>
    <w:rsid w:val="10416600"/>
    <w:rsid w:val="10416B2C"/>
    <w:rsid w:val="105C54C5"/>
    <w:rsid w:val="107C4CDF"/>
    <w:rsid w:val="1084000A"/>
    <w:rsid w:val="10FD1825"/>
    <w:rsid w:val="11005CE5"/>
    <w:rsid w:val="1104D172"/>
    <w:rsid w:val="114CF719"/>
    <w:rsid w:val="119421CB"/>
    <w:rsid w:val="11C557B5"/>
    <w:rsid w:val="11C6736E"/>
    <w:rsid w:val="11FE0093"/>
    <w:rsid w:val="12EC3546"/>
    <w:rsid w:val="13636B35"/>
    <w:rsid w:val="136B7317"/>
    <w:rsid w:val="1389E47C"/>
    <w:rsid w:val="13A6A346"/>
    <w:rsid w:val="13AF1513"/>
    <w:rsid w:val="13D1DE61"/>
    <w:rsid w:val="13D2CFF0"/>
    <w:rsid w:val="13DFF839"/>
    <w:rsid w:val="13ED2017"/>
    <w:rsid w:val="1478103F"/>
    <w:rsid w:val="147D0FF7"/>
    <w:rsid w:val="148D102A"/>
    <w:rsid w:val="14E16622"/>
    <w:rsid w:val="15087268"/>
    <w:rsid w:val="152A73AB"/>
    <w:rsid w:val="153128A8"/>
    <w:rsid w:val="15573E5C"/>
    <w:rsid w:val="15886B2B"/>
    <w:rsid w:val="158A40EA"/>
    <w:rsid w:val="15E0A0C2"/>
    <w:rsid w:val="15F5CD10"/>
    <w:rsid w:val="1651E723"/>
    <w:rsid w:val="16B2A0BD"/>
    <w:rsid w:val="1706FD27"/>
    <w:rsid w:val="172F7C73"/>
    <w:rsid w:val="1744DFCD"/>
    <w:rsid w:val="176C372A"/>
    <w:rsid w:val="1785E545"/>
    <w:rsid w:val="17871BBF"/>
    <w:rsid w:val="1789B975"/>
    <w:rsid w:val="17D88B36"/>
    <w:rsid w:val="18498388"/>
    <w:rsid w:val="186C369F"/>
    <w:rsid w:val="18794492"/>
    <w:rsid w:val="187C5345"/>
    <w:rsid w:val="1887BF1C"/>
    <w:rsid w:val="18A27F5F"/>
    <w:rsid w:val="19594678"/>
    <w:rsid w:val="1978EC10"/>
    <w:rsid w:val="197FE0F2"/>
    <w:rsid w:val="19AD7176"/>
    <w:rsid w:val="1AC50EE6"/>
    <w:rsid w:val="1ADDD92B"/>
    <w:rsid w:val="1AECAE98"/>
    <w:rsid w:val="1AF14A8B"/>
    <w:rsid w:val="1B22D01A"/>
    <w:rsid w:val="1B31A587"/>
    <w:rsid w:val="1B3A5C5B"/>
    <w:rsid w:val="1B7C984D"/>
    <w:rsid w:val="1BFCFE7F"/>
    <w:rsid w:val="1C00FAFB"/>
    <w:rsid w:val="1C10C90C"/>
    <w:rsid w:val="1C7224B6"/>
    <w:rsid w:val="1D03E34B"/>
    <w:rsid w:val="1D851417"/>
    <w:rsid w:val="1D870600"/>
    <w:rsid w:val="1E18D6FA"/>
    <w:rsid w:val="1E80D451"/>
    <w:rsid w:val="1E895F12"/>
    <w:rsid w:val="1E90F289"/>
    <w:rsid w:val="1EB2A9EE"/>
    <w:rsid w:val="1EBCE859"/>
    <w:rsid w:val="1F4F7591"/>
    <w:rsid w:val="1F698F20"/>
    <w:rsid w:val="1F898833"/>
    <w:rsid w:val="1FBE93AE"/>
    <w:rsid w:val="1FCEBD9F"/>
    <w:rsid w:val="1FD68D1B"/>
    <w:rsid w:val="20038A9D"/>
    <w:rsid w:val="2030B69D"/>
    <w:rsid w:val="205EB2AA"/>
    <w:rsid w:val="20643CAD"/>
    <w:rsid w:val="2066FF34"/>
    <w:rsid w:val="20A82CE5"/>
    <w:rsid w:val="20BDC379"/>
    <w:rsid w:val="20C12D09"/>
    <w:rsid w:val="20DBB62C"/>
    <w:rsid w:val="20F8C223"/>
    <w:rsid w:val="20FB4D84"/>
    <w:rsid w:val="210FE2EB"/>
    <w:rsid w:val="216D581E"/>
    <w:rsid w:val="21B36CAA"/>
    <w:rsid w:val="21F55AEE"/>
    <w:rsid w:val="2204632C"/>
    <w:rsid w:val="22179514"/>
    <w:rsid w:val="22458B7A"/>
    <w:rsid w:val="22BFBB42"/>
    <w:rsid w:val="22DA75CE"/>
    <w:rsid w:val="2308A2AD"/>
    <w:rsid w:val="235B76F9"/>
    <w:rsid w:val="235D0306"/>
    <w:rsid w:val="238B073F"/>
    <w:rsid w:val="23978443"/>
    <w:rsid w:val="239E087E"/>
    <w:rsid w:val="23B2B0B9"/>
    <w:rsid w:val="23B407E9"/>
    <w:rsid w:val="23B804C1"/>
    <w:rsid w:val="23F522D9"/>
    <w:rsid w:val="2400CB99"/>
    <w:rsid w:val="240FA115"/>
    <w:rsid w:val="24477F37"/>
    <w:rsid w:val="2459939E"/>
    <w:rsid w:val="248D37EA"/>
    <w:rsid w:val="24B26C2A"/>
    <w:rsid w:val="24B3E710"/>
    <w:rsid w:val="24CE3365"/>
    <w:rsid w:val="24FDD925"/>
    <w:rsid w:val="25751CDB"/>
    <w:rsid w:val="2590A21D"/>
    <w:rsid w:val="2591A8D4"/>
    <w:rsid w:val="25B48EBC"/>
    <w:rsid w:val="25D6D294"/>
    <w:rsid w:val="26361FD5"/>
    <w:rsid w:val="26D35A2B"/>
    <w:rsid w:val="2705CDF0"/>
    <w:rsid w:val="2797DBF2"/>
    <w:rsid w:val="27B17EC6"/>
    <w:rsid w:val="27E3F556"/>
    <w:rsid w:val="27E6D1E9"/>
    <w:rsid w:val="280D6703"/>
    <w:rsid w:val="2811F98F"/>
    <w:rsid w:val="283EF711"/>
    <w:rsid w:val="287FF97B"/>
    <w:rsid w:val="290B6B39"/>
    <w:rsid w:val="29389B00"/>
    <w:rsid w:val="2946B459"/>
    <w:rsid w:val="296D024E"/>
    <w:rsid w:val="298363AE"/>
    <w:rsid w:val="29E086DB"/>
    <w:rsid w:val="29E212E8"/>
    <w:rsid w:val="29EBD073"/>
    <w:rsid w:val="29FF73C2"/>
    <w:rsid w:val="2A47047E"/>
    <w:rsid w:val="2A5215AA"/>
    <w:rsid w:val="2A697FE0"/>
    <w:rsid w:val="2A78EB2B"/>
    <w:rsid w:val="2A9B33EF"/>
    <w:rsid w:val="2AA595A5"/>
    <w:rsid w:val="2AAFB0D4"/>
    <w:rsid w:val="2ABDF6CA"/>
    <w:rsid w:val="2ACDCDCA"/>
    <w:rsid w:val="2B023BE5"/>
    <w:rsid w:val="2B1C0557"/>
    <w:rsid w:val="2B4902D9"/>
    <w:rsid w:val="2BFD9154"/>
    <w:rsid w:val="2C181A77"/>
    <w:rsid w:val="2C4DE618"/>
    <w:rsid w:val="2C6C38ED"/>
    <w:rsid w:val="2CEA92A3"/>
    <w:rsid w:val="2D30FE25"/>
    <w:rsid w:val="2DD352FC"/>
    <w:rsid w:val="2DF44E40"/>
    <w:rsid w:val="2DF9466E"/>
    <w:rsid w:val="2ECFBB2C"/>
    <w:rsid w:val="2EF5C6C4"/>
    <w:rsid w:val="2F21C09D"/>
    <w:rsid w:val="2F23F336"/>
    <w:rsid w:val="2F28749B"/>
    <w:rsid w:val="2F482A43"/>
    <w:rsid w:val="2F5180A6"/>
    <w:rsid w:val="2F93B50E"/>
    <w:rsid w:val="2FBE2C48"/>
    <w:rsid w:val="2FFC264F"/>
    <w:rsid w:val="3000BCE3"/>
    <w:rsid w:val="302923D1"/>
    <w:rsid w:val="303A61B6"/>
    <w:rsid w:val="304FCB6D"/>
    <w:rsid w:val="30BA9993"/>
    <w:rsid w:val="30CECCD0"/>
    <w:rsid w:val="30D15C86"/>
    <w:rsid w:val="30EF3847"/>
    <w:rsid w:val="31080E1E"/>
    <w:rsid w:val="31109B96"/>
    <w:rsid w:val="31495EC6"/>
    <w:rsid w:val="3164D51E"/>
    <w:rsid w:val="31D73A37"/>
    <w:rsid w:val="31FAD2D4"/>
    <w:rsid w:val="3206325D"/>
    <w:rsid w:val="320D9F33"/>
    <w:rsid w:val="32CE8488"/>
    <w:rsid w:val="32D032BE"/>
    <w:rsid w:val="32DA00F1"/>
    <w:rsid w:val="32F55BE7"/>
    <w:rsid w:val="32FCE3CB"/>
    <w:rsid w:val="332DA142"/>
    <w:rsid w:val="33B960AC"/>
    <w:rsid w:val="33D61611"/>
    <w:rsid w:val="33E45B59"/>
    <w:rsid w:val="33F45DDA"/>
    <w:rsid w:val="33FD8B30"/>
    <w:rsid w:val="34215B5C"/>
    <w:rsid w:val="34261A3A"/>
    <w:rsid w:val="34870D24"/>
    <w:rsid w:val="34A88E3D"/>
    <w:rsid w:val="34E375D1"/>
    <w:rsid w:val="34EE5188"/>
    <w:rsid w:val="34F45688"/>
    <w:rsid w:val="350412B5"/>
    <w:rsid w:val="3508F2F1"/>
    <w:rsid w:val="35220A92"/>
    <w:rsid w:val="352C2DAA"/>
    <w:rsid w:val="357851D0"/>
    <w:rsid w:val="36073536"/>
    <w:rsid w:val="36470221"/>
    <w:rsid w:val="369809A0"/>
    <w:rsid w:val="36A933FB"/>
    <w:rsid w:val="36BF342F"/>
    <w:rsid w:val="36DF5599"/>
    <w:rsid w:val="36E36991"/>
    <w:rsid w:val="373DB03C"/>
    <w:rsid w:val="3842A67C"/>
    <w:rsid w:val="389F96D8"/>
    <w:rsid w:val="38CCD230"/>
    <w:rsid w:val="38E83926"/>
    <w:rsid w:val="38EAB23F"/>
    <w:rsid w:val="38ED449B"/>
    <w:rsid w:val="38EE7E23"/>
    <w:rsid w:val="39D5FA64"/>
    <w:rsid w:val="39E95120"/>
    <w:rsid w:val="3A263AEB"/>
    <w:rsid w:val="3A32EAC0"/>
    <w:rsid w:val="3A3FC725"/>
    <w:rsid w:val="3A70F4BE"/>
    <w:rsid w:val="3A78AE0B"/>
    <w:rsid w:val="3AA5DB50"/>
    <w:rsid w:val="3AC0A1DC"/>
    <w:rsid w:val="3AE73ABD"/>
    <w:rsid w:val="3AF91555"/>
    <w:rsid w:val="3B534A09"/>
    <w:rsid w:val="3B56A2A0"/>
    <w:rsid w:val="3B901D26"/>
    <w:rsid w:val="3B97ECFF"/>
    <w:rsid w:val="3B9B66BE"/>
    <w:rsid w:val="3BB15D55"/>
    <w:rsid w:val="3BCE694C"/>
    <w:rsid w:val="3BE49092"/>
    <w:rsid w:val="3BEDB3D0"/>
    <w:rsid w:val="3C09997B"/>
    <w:rsid w:val="3C103E25"/>
    <w:rsid w:val="3C1B26BC"/>
    <w:rsid w:val="3C54E1D4"/>
    <w:rsid w:val="3C938759"/>
    <w:rsid w:val="3CCB0217"/>
    <w:rsid w:val="3D75AE49"/>
    <w:rsid w:val="3E19B4A3"/>
    <w:rsid w:val="3E98F274"/>
    <w:rsid w:val="3EA1E3A3"/>
    <w:rsid w:val="3EA36FB0"/>
    <w:rsid w:val="3ECA1BC8"/>
    <w:rsid w:val="3F0D4C4F"/>
    <w:rsid w:val="3F1B2D27"/>
    <w:rsid w:val="3F2121A9"/>
    <w:rsid w:val="3F33457C"/>
    <w:rsid w:val="3F44C09A"/>
    <w:rsid w:val="3F602416"/>
    <w:rsid w:val="3F898E39"/>
    <w:rsid w:val="4069C528"/>
    <w:rsid w:val="407B3854"/>
    <w:rsid w:val="40DF497A"/>
    <w:rsid w:val="40FBBDA5"/>
    <w:rsid w:val="414E2E37"/>
    <w:rsid w:val="415562D9"/>
    <w:rsid w:val="416AED01"/>
    <w:rsid w:val="41C74562"/>
    <w:rsid w:val="42059589"/>
    <w:rsid w:val="42206C08"/>
    <w:rsid w:val="42396C2C"/>
    <w:rsid w:val="423C2EB3"/>
    <w:rsid w:val="42406422"/>
    <w:rsid w:val="42578733"/>
    <w:rsid w:val="425E6DAC"/>
    <w:rsid w:val="427A34E4"/>
    <w:rsid w:val="432A632F"/>
    <w:rsid w:val="438E4321"/>
    <w:rsid w:val="442DCC33"/>
    <w:rsid w:val="448108A1"/>
    <w:rsid w:val="44C1779C"/>
    <w:rsid w:val="4516FF22"/>
    <w:rsid w:val="45195C36"/>
    <w:rsid w:val="452B7E87"/>
    <w:rsid w:val="459F32AE"/>
    <w:rsid w:val="45A13928"/>
    <w:rsid w:val="45AA22CD"/>
    <w:rsid w:val="45EC9C0D"/>
    <w:rsid w:val="45F1AC80"/>
    <w:rsid w:val="460AB592"/>
    <w:rsid w:val="46441FA0"/>
    <w:rsid w:val="465630C0"/>
    <w:rsid w:val="46D1E1CD"/>
    <w:rsid w:val="46D928C1"/>
    <w:rsid w:val="471FDE8E"/>
    <w:rsid w:val="47289562"/>
    <w:rsid w:val="474356BB"/>
    <w:rsid w:val="47468AA6"/>
    <w:rsid w:val="47941FF5"/>
    <w:rsid w:val="47DE3C82"/>
    <w:rsid w:val="4805FD17"/>
    <w:rsid w:val="482189E3"/>
    <w:rsid w:val="48398350"/>
    <w:rsid w:val="4843A9F8"/>
    <w:rsid w:val="48F9B572"/>
    <w:rsid w:val="49509548"/>
    <w:rsid w:val="49662C5F"/>
    <w:rsid w:val="496A4E92"/>
    <w:rsid w:val="496DDF8A"/>
    <w:rsid w:val="4996E887"/>
    <w:rsid w:val="4A5F9EAC"/>
    <w:rsid w:val="4AAD6247"/>
    <w:rsid w:val="4AD1604C"/>
    <w:rsid w:val="4AE6BF3F"/>
    <w:rsid w:val="4AE6D18D"/>
    <w:rsid w:val="4B2B95AB"/>
    <w:rsid w:val="4B2BC87C"/>
    <w:rsid w:val="4B5F7D0A"/>
    <w:rsid w:val="4B72894E"/>
    <w:rsid w:val="4B910D18"/>
    <w:rsid w:val="4C10F320"/>
    <w:rsid w:val="4C1FA865"/>
    <w:rsid w:val="4C358419"/>
    <w:rsid w:val="4C4F75C4"/>
    <w:rsid w:val="4C56FF40"/>
    <w:rsid w:val="4C8781E3"/>
    <w:rsid w:val="4CB41569"/>
    <w:rsid w:val="4CC74708"/>
    <w:rsid w:val="4D329CE2"/>
    <w:rsid w:val="4D84BD0D"/>
    <w:rsid w:val="4D9AD6D6"/>
    <w:rsid w:val="4DA85307"/>
    <w:rsid w:val="4DD098CA"/>
    <w:rsid w:val="4DD8847E"/>
    <w:rsid w:val="4E08D6C2"/>
    <w:rsid w:val="4E86479C"/>
    <w:rsid w:val="4E9B18E0"/>
    <w:rsid w:val="4ED2BCB2"/>
    <w:rsid w:val="4EDB9BA1"/>
    <w:rsid w:val="4F21450A"/>
    <w:rsid w:val="4F43F821"/>
    <w:rsid w:val="4F4FA75B"/>
    <w:rsid w:val="5043C362"/>
    <w:rsid w:val="504AEE29"/>
    <w:rsid w:val="506AA559"/>
    <w:rsid w:val="506B3239"/>
    <w:rsid w:val="50AAB01A"/>
    <w:rsid w:val="50AFCF19"/>
    <w:rsid w:val="50FAE91D"/>
    <w:rsid w:val="514B5C75"/>
    <w:rsid w:val="515F2702"/>
    <w:rsid w:val="516BB314"/>
    <w:rsid w:val="519B0D0E"/>
    <w:rsid w:val="51B43DB3"/>
    <w:rsid w:val="51E04692"/>
    <w:rsid w:val="52010E4D"/>
    <w:rsid w:val="5274D606"/>
    <w:rsid w:val="52E9C416"/>
    <w:rsid w:val="53094567"/>
    <w:rsid w:val="530D39EC"/>
    <w:rsid w:val="5313B2FB"/>
    <w:rsid w:val="531FF0E0"/>
    <w:rsid w:val="537B39D8"/>
    <w:rsid w:val="53916CDD"/>
    <w:rsid w:val="540F5735"/>
    <w:rsid w:val="542CABEF"/>
    <w:rsid w:val="54322538"/>
    <w:rsid w:val="543D6ED0"/>
    <w:rsid w:val="547EA40B"/>
    <w:rsid w:val="548E812A"/>
    <w:rsid w:val="548EE2C3"/>
    <w:rsid w:val="54D4AD98"/>
    <w:rsid w:val="54D63ED6"/>
    <w:rsid w:val="54EED68A"/>
    <w:rsid w:val="554EFD6B"/>
    <w:rsid w:val="5591DFCA"/>
    <w:rsid w:val="55A13DBA"/>
    <w:rsid w:val="5662CE63"/>
    <w:rsid w:val="56E9151B"/>
    <w:rsid w:val="56F126C0"/>
    <w:rsid w:val="5734B3FC"/>
    <w:rsid w:val="573AA1DF"/>
    <w:rsid w:val="577A6C67"/>
    <w:rsid w:val="57942C25"/>
    <w:rsid w:val="57EFBB9A"/>
    <w:rsid w:val="580BECE3"/>
    <w:rsid w:val="58A2AA28"/>
    <w:rsid w:val="58C00B02"/>
    <w:rsid w:val="58DD1ED8"/>
    <w:rsid w:val="593BFB43"/>
    <w:rsid w:val="59C8B952"/>
    <w:rsid w:val="59D78790"/>
    <w:rsid w:val="59E0A964"/>
    <w:rsid w:val="5A0400D6"/>
    <w:rsid w:val="5A3ECBA2"/>
    <w:rsid w:val="5A67F6F7"/>
    <w:rsid w:val="5ACA1755"/>
    <w:rsid w:val="5AFCF557"/>
    <w:rsid w:val="5B9F725E"/>
    <w:rsid w:val="5BAA8404"/>
    <w:rsid w:val="5BCA16CA"/>
    <w:rsid w:val="5BD47253"/>
    <w:rsid w:val="5BF1ACDF"/>
    <w:rsid w:val="5BFB6A6A"/>
    <w:rsid w:val="5C3F5AA2"/>
    <w:rsid w:val="5C60157B"/>
    <w:rsid w:val="5C63AC31"/>
    <w:rsid w:val="5C91D54C"/>
    <w:rsid w:val="5C9F517D"/>
    <w:rsid w:val="5CCDA83B"/>
    <w:rsid w:val="5D1EABD7"/>
    <w:rsid w:val="5D3A632B"/>
    <w:rsid w:val="5D4D3308"/>
    <w:rsid w:val="5D5E60AF"/>
    <w:rsid w:val="5D7850F2"/>
    <w:rsid w:val="5DAC9B32"/>
    <w:rsid w:val="5E10D15C"/>
    <w:rsid w:val="5E908DD4"/>
    <w:rsid w:val="5ED0F0CC"/>
    <w:rsid w:val="5ED3B353"/>
    <w:rsid w:val="5EE3BF3A"/>
    <w:rsid w:val="5EE4E90D"/>
    <w:rsid w:val="5EEC760E"/>
    <w:rsid w:val="5EF9AE32"/>
    <w:rsid w:val="5F292268"/>
    <w:rsid w:val="5F805BD2"/>
    <w:rsid w:val="5FA6F7DB"/>
    <w:rsid w:val="5FAAE952"/>
    <w:rsid w:val="5FEE59E6"/>
    <w:rsid w:val="5FF4E2C8"/>
    <w:rsid w:val="5FF7837C"/>
    <w:rsid w:val="6007D9AE"/>
    <w:rsid w:val="60DB1E36"/>
    <w:rsid w:val="60E1C241"/>
    <w:rsid w:val="615C64DF"/>
    <w:rsid w:val="616283E8"/>
    <w:rsid w:val="6183F57A"/>
    <w:rsid w:val="61AE9D5F"/>
    <w:rsid w:val="61C615A4"/>
    <w:rsid w:val="62763803"/>
    <w:rsid w:val="62840621"/>
    <w:rsid w:val="62D410D1"/>
    <w:rsid w:val="62DAA513"/>
    <w:rsid w:val="62E44614"/>
    <w:rsid w:val="63266A0A"/>
    <w:rsid w:val="63346D46"/>
    <w:rsid w:val="6353B43C"/>
    <w:rsid w:val="63E023D7"/>
    <w:rsid w:val="63FFFC8A"/>
    <w:rsid w:val="6415A45D"/>
    <w:rsid w:val="64330A92"/>
    <w:rsid w:val="6481B93D"/>
    <w:rsid w:val="64AADBD6"/>
    <w:rsid w:val="64E79812"/>
    <w:rsid w:val="653241E9"/>
    <w:rsid w:val="657B437B"/>
    <w:rsid w:val="664D5A0E"/>
    <w:rsid w:val="66BFE2E9"/>
    <w:rsid w:val="674D927B"/>
    <w:rsid w:val="67602E18"/>
    <w:rsid w:val="67708827"/>
    <w:rsid w:val="679592E8"/>
    <w:rsid w:val="6803E2EA"/>
    <w:rsid w:val="68519AB5"/>
    <w:rsid w:val="687D948E"/>
    <w:rsid w:val="6927368E"/>
    <w:rsid w:val="69DEBFF5"/>
    <w:rsid w:val="6A0D1F38"/>
    <w:rsid w:val="6A310DCA"/>
    <w:rsid w:val="6A524073"/>
    <w:rsid w:val="6A71F495"/>
    <w:rsid w:val="6A7CCFA5"/>
    <w:rsid w:val="6A98A0AD"/>
    <w:rsid w:val="6B059FFE"/>
    <w:rsid w:val="6B0F27AA"/>
    <w:rsid w:val="6B1A2327"/>
    <w:rsid w:val="6B708B6D"/>
    <w:rsid w:val="6BB8C9AA"/>
    <w:rsid w:val="6BFDC099"/>
    <w:rsid w:val="6C26F7EB"/>
    <w:rsid w:val="6C603FA0"/>
    <w:rsid w:val="6C9D925B"/>
    <w:rsid w:val="6E20FC6C"/>
    <w:rsid w:val="6E414C93"/>
    <w:rsid w:val="6E49264C"/>
    <w:rsid w:val="6E6213E0"/>
    <w:rsid w:val="6E6BB05D"/>
    <w:rsid w:val="6E70FCB0"/>
    <w:rsid w:val="6E88FBB2"/>
    <w:rsid w:val="6EC2D572"/>
    <w:rsid w:val="6F34CE59"/>
    <w:rsid w:val="6F52CA6F"/>
    <w:rsid w:val="6F57821E"/>
    <w:rsid w:val="6FEEAFB5"/>
    <w:rsid w:val="6FF2D785"/>
    <w:rsid w:val="6FFA923A"/>
    <w:rsid w:val="6FFC5118"/>
    <w:rsid w:val="7056194B"/>
    <w:rsid w:val="7060F30A"/>
    <w:rsid w:val="70913A6C"/>
    <w:rsid w:val="70936185"/>
    <w:rsid w:val="70A7F53C"/>
    <w:rsid w:val="70FA690E"/>
    <w:rsid w:val="7181D6FA"/>
    <w:rsid w:val="719CEE60"/>
    <w:rsid w:val="71D85DA3"/>
    <w:rsid w:val="72382AE2"/>
    <w:rsid w:val="72382C54"/>
    <w:rsid w:val="72789FE4"/>
    <w:rsid w:val="72871C8C"/>
    <w:rsid w:val="728B547E"/>
    <w:rsid w:val="72E7DC22"/>
    <w:rsid w:val="7374A29C"/>
    <w:rsid w:val="738EBEB1"/>
    <w:rsid w:val="73ADD2D6"/>
    <w:rsid w:val="73BCBB60"/>
    <w:rsid w:val="73BD4840"/>
    <w:rsid w:val="7401E520"/>
    <w:rsid w:val="74168085"/>
    <w:rsid w:val="741D0C4A"/>
    <w:rsid w:val="743505B7"/>
    <w:rsid w:val="7478B150"/>
    <w:rsid w:val="749D727C"/>
    <w:rsid w:val="74B13D09"/>
    <w:rsid w:val="750ADDAF"/>
    <w:rsid w:val="755AA96F"/>
    <w:rsid w:val="75AC2324"/>
    <w:rsid w:val="75C5ECAB"/>
    <w:rsid w:val="760721E6"/>
    <w:rsid w:val="763BDA1D"/>
    <w:rsid w:val="764538A4"/>
    <w:rsid w:val="765A0768"/>
    <w:rsid w:val="765F4FF3"/>
    <w:rsid w:val="76B263E3"/>
    <w:rsid w:val="76D00ADC"/>
    <w:rsid w:val="76F3F77B"/>
    <w:rsid w:val="77104D95"/>
    <w:rsid w:val="7772F8DE"/>
    <w:rsid w:val="778A8CA9"/>
    <w:rsid w:val="778C0EEA"/>
    <w:rsid w:val="77D0BA12"/>
    <w:rsid w:val="77F135F4"/>
    <w:rsid w:val="781C4F98"/>
    <w:rsid w:val="782E6156"/>
    <w:rsid w:val="787E1955"/>
    <w:rsid w:val="791E2C10"/>
    <w:rsid w:val="794618B6"/>
    <w:rsid w:val="795D7226"/>
    <w:rsid w:val="79921EE9"/>
    <w:rsid w:val="79BF623A"/>
    <w:rsid w:val="79BFD455"/>
    <w:rsid w:val="79E009A4"/>
    <w:rsid w:val="7A315B68"/>
    <w:rsid w:val="7A6ECC3F"/>
    <w:rsid w:val="7AAE94B4"/>
    <w:rsid w:val="7AC6C0F2"/>
    <w:rsid w:val="7ADA3925"/>
    <w:rsid w:val="7B443E0F"/>
    <w:rsid w:val="7B9CFAD2"/>
    <w:rsid w:val="7BB306B9"/>
    <w:rsid w:val="7C1BAE29"/>
    <w:rsid w:val="7C382B11"/>
    <w:rsid w:val="7C519911"/>
    <w:rsid w:val="7C708313"/>
    <w:rsid w:val="7CA285F2"/>
    <w:rsid w:val="7CA9BD9C"/>
    <w:rsid w:val="7CB127C1"/>
    <w:rsid w:val="7D1226A5"/>
    <w:rsid w:val="7D37A3CD"/>
    <w:rsid w:val="7D45FAB3"/>
    <w:rsid w:val="7D46DEDC"/>
    <w:rsid w:val="7D7CAC46"/>
    <w:rsid w:val="7D881417"/>
    <w:rsid w:val="7E1CCC3D"/>
    <w:rsid w:val="7E53076D"/>
    <w:rsid w:val="7E5CE4AC"/>
    <w:rsid w:val="7E6EA6C6"/>
    <w:rsid w:val="7E7F65A7"/>
    <w:rsid w:val="7E875278"/>
    <w:rsid w:val="7EA2D7BA"/>
    <w:rsid w:val="7EA344E6"/>
    <w:rsid w:val="7EEE8540"/>
    <w:rsid w:val="7EFAD4C8"/>
    <w:rsid w:val="7F02449A"/>
    <w:rsid w:val="7F88A25B"/>
    <w:rsid w:val="7FB22B82"/>
    <w:rsid w:val="7FE58CA5"/>
    <w:rsid w:val="7FF5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DCBD"/>
  <w15:chartTrackingRefBased/>
  <w15:docId w15:val="{ABB78DDC-F05A-4A4D-8288-76CC22C6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6AF"/>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935F69"/>
    <w:pPr>
      <w:numPr>
        <w:numId w:val="5"/>
      </w:numPr>
      <w:contextualSpacing/>
    </w:pPr>
  </w:style>
  <w:style w:type="paragraph" w:styleId="ListParagraph">
    <w:name w:val="List Paragraph"/>
    <w:basedOn w:val="Normal"/>
    <w:uiPriority w:val="34"/>
    <w:qFormat/>
    <w:rsid w:val="00171FA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14D37"/>
    <w:rPr>
      <w:color w:val="0563C1" w:themeColor="hyperlink"/>
      <w:u w:val="single"/>
    </w:rPr>
  </w:style>
  <w:style w:type="character" w:styleId="UnresolvedMention">
    <w:name w:val="Unresolved Mention"/>
    <w:basedOn w:val="DefaultParagraphFont"/>
    <w:uiPriority w:val="99"/>
    <w:semiHidden/>
    <w:unhideWhenUsed/>
    <w:rsid w:val="00814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98019">
      <w:bodyDiv w:val="1"/>
      <w:marLeft w:val="0"/>
      <w:marRight w:val="0"/>
      <w:marTop w:val="0"/>
      <w:marBottom w:val="0"/>
      <w:divBdr>
        <w:top w:val="none" w:sz="0" w:space="0" w:color="auto"/>
        <w:left w:val="none" w:sz="0" w:space="0" w:color="auto"/>
        <w:bottom w:val="none" w:sz="0" w:space="0" w:color="auto"/>
        <w:right w:val="none" w:sz="0" w:space="0" w:color="auto"/>
      </w:divBdr>
    </w:div>
    <w:div w:id="396173530">
      <w:bodyDiv w:val="1"/>
      <w:marLeft w:val="0"/>
      <w:marRight w:val="0"/>
      <w:marTop w:val="0"/>
      <w:marBottom w:val="0"/>
      <w:divBdr>
        <w:top w:val="none" w:sz="0" w:space="0" w:color="auto"/>
        <w:left w:val="none" w:sz="0" w:space="0" w:color="auto"/>
        <w:bottom w:val="none" w:sz="0" w:space="0" w:color="auto"/>
        <w:right w:val="none" w:sz="0" w:space="0" w:color="auto"/>
      </w:divBdr>
    </w:div>
    <w:div w:id="420830812">
      <w:bodyDiv w:val="1"/>
      <w:marLeft w:val="0"/>
      <w:marRight w:val="0"/>
      <w:marTop w:val="0"/>
      <w:marBottom w:val="0"/>
      <w:divBdr>
        <w:top w:val="none" w:sz="0" w:space="0" w:color="auto"/>
        <w:left w:val="none" w:sz="0" w:space="0" w:color="auto"/>
        <w:bottom w:val="none" w:sz="0" w:space="0" w:color="auto"/>
        <w:right w:val="none" w:sz="0" w:space="0" w:color="auto"/>
      </w:divBdr>
    </w:div>
    <w:div w:id="724570129">
      <w:bodyDiv w:val="1"/>
      <w:marLeft w:val="0"/>
      <w:marRight w:val="0"/>
      <w:marTop w:val="0"/>
      <w:marBottom w:val="0"/>
      <w:divBdr>
        <w:top w:val="none" w:sz="0" w:space="0" w:color="auto"/>
        <w:left w:val="none" w:sz="0" w:space="0" w:color="auto"/>
        <w:bottom w:val="none" w:sz="0" w:space="0" w:color="auto"/>
        <w:right w:val="none" w:sz="0" w:space="0" w:color="auto"/>
      </w:divBdr>
    </w:div>
    <w:div w:id="96030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docs/default-source/coronaviruse/clinical-management-of-novel-cov.pdf" TargetMode="External"/><Relationship Id="rId18" Type="http://schemas.openxmlformats.org/officeDocument/2006/relationships/fontTable" Target="fontTable.xml"/><Relationship Id="Rd77553ad4f294ed1"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ncbi.nlm.nih.gov/pmc/articles/PMC7185019/" TargetMode="External"/><Relationship Id="rId2" Type="http://schemas.openxmlformats.org/officeDocument/2006/relationships/customXml" Target="../customXml/item2.xml"/><Relationship Id="rId16" Type="http://schemas.openxmlformats.org/officeDocument/2006/relationships/hyperlink" Target="https://ieeexplore.ieee.org/abstract/document/9121830?casa_token=vYc2TkSdhjYAAAAA:YkRWc77RZ5ErXFpWhmEr8fEoT6mV1znCcBVI7sWcOBcQuFtdEm-yP2lC3B3ui3_5w1de8hEToIc"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ncbi.nlm.nih.gov/pmc/articles/PMC7386290/"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ncbi.nlm.nih.gov/pmc/articles/PMC7270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Wor20</b:Tag>
    <b:SourceType>Report</b:SourceType>
    <b:Guid>{10D28E58-7681-4783-A53C-F767EF7040B0}</b:Guid>
    <b:Title>Clinical management of severe acute respiratory infection when COVID-19 disease is suspected</b:Title>
    <b:Year>2020</b:Year>
    <b:Author>
      <b:Author>
        <b:Corporate>World Health Organization</b:Corporate>
      </b:Author>
    </b:Author>
    <b:Publisher>World Health Organization</b:Publisher>
    <b:RefOrder>1</b:RefOrder>
  </b:Source>
  <b:Source>
    <b:Tag>LMe20</b:Tag>
    <b:SourceType>JournalArticle</b:SourceType>
    <b:Guid>{D86184D8-3B68-426E-AE9A-969BCAD1C8BD}</b:Guid>
    <b:Author>
      <b:Author>
        <b:NameList>
          <b:Person>
            <b:Last>Mertz</b:Last>
            <b:First>L.</b:First>
          </b:Person>
        </b:NameList>
      </b:Author>
    </b:Author>
    <b:Title>Quick Thinking Turns out Low-Cost Ventilators</b:Title>
    <b:JournalName>IEEE Pulse</b:JournalName>
    <b:Year>2020</b:Year>
    <b:Pages>31-34</b:Pages>
    <b:Volume>11</b:Volume>
    <b:Issue>3</b:Issue>
    <b:Month>May-June</b:Month>
    <b:DOI>doi: 10.1109/MPULS.2020.2995436</b:DOI>
    <b:RefOrder>3</b:RefOrder>
  </b:Source>
  <b:Source xmlns:b="http://schemas.openxmlformats.org/officeDocument/2006/bibliography" xmlns="http://schemas.openxmlformats.org/officeDocument/2006/bibliography">
    <b:Tag>IEEESource</b:Tag>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830839D6FD5A42B5E735E844BA8418" ma:contentTypeVersion="10" ma:contentTypeDescription="Create a new document." ma:contentTypeScope="" ma:versionID="903693659a81a17584af3cfd80c47a79">
  <xsd:schema xmlns:xsd="http://www.w3.org/2001/XMLSchema" xmlns:xs="http://www.w3.org/2001/XMLSchema" xmlns:p="http://schemas.microsoft.com/office/2006/metadata/properties" xmlns:ns2="8b9b2800-cc24-452d-a11c-13dcfb25ce22" xmlns:ns3="7b2a9de8-d7f1-4084-a273-2479c0174ea1" targetNamespace="http://schemas.microsoft.com/office/2006/metadata/properties" ma:root="true" ma:fieldsID="7778850fba431456ddd3b0502b6863e9" ns2:_="" ns3:_="">
    <xsd:import namespace="8b9b2800-cc24-452d-a11c-13dcfb25ce22"/>
    <xsd:import namespace="7b2a9de8-d7f1-4084-a273-2479c0174e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b2800-cc24-452d-a11c-13dcfb25c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2a9de8-d7f1-4084-a273-2479c0174e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95554-8511-47C7-B53D-3157BCF17314}">
  <ds:schemaRefs>
    <ds:schemaRef ds:uri="http://schemas.microsoft.com/sharepoint/v3/contenttype/forms"/>
  </ds:schemaRefs>
</ds:datastoreItem>
</file>

<file path=customXml/itemProps2.xml><?xml version="1.0" encoding="utf-8"?>
<ds:datastoreItem xmlns:ds="http://schemas.openxmlformats.org/officeDocument/2006/customXml" ds:itemID="{81EF4C80-9AF0-4615-93AF-9635986CEAA5}">
  <ds:schemaRefs>
    <ds:schemaRef ds:uri="http://schemas.openxmlformats.org/officeDocument/2006/bibliography"/>
  </ds:schemaRefs>
</ds:datastoreItem>
</file>

<file path=customXml/itemProps3.xml><?xml version="1.0" encoding="utf-8"?>
<ds:datastoreItem xmlns:ds="http://schemas.openxmlformats.org/officeDocument/2006/customXml" ds:itemID="{1C85E7A5-4AA9-449D-8EB6-42E4161B22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4233B7-01C4-41EE-AA24-47B8ABA8D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b2800-cc24-452d-a11c-13dcfb25ce22"/>
    <ds:schemaRef ds:uri="7b2a9de8-d7f1-4084-a273-2479c0174e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3158</Words>
  <Characters>18006</Characters>
  <Application>Microsoft Office Word</Application>
  <DocSecurity>4</DocSecurity>
  <Lines>150</Lines>
  <Paragraphs>42</Paragraphs>
  <ScaleCrop>false</ScaleCrop>
  <Company/>
  <LinksUpToDate>false</LinksUpToDate>
  <CharactersWithSpaces>21122</CharactersWithSpaces>
  <SharedDoc>false</SharedDoc>
  <HLinks>
    <vt:vector size="30" baseType="variant">
      <vt:variant>
        <vt:i4>1179719</vt:i4>
      </vt:variant>
      <vt:variant>
        <vt:i4>15</vt:i4>
      </vt:variant>
      <vt:variant>
        <vt:i4>0</vt:i4>
      </vt:variant>
      <vt:variant>
        <vt:i4>5</vt:i4>
      </vt:variant>
      <vt:variant>
        <vt:lpwstr>https://www.ncbi.nlm.nih.gov/pmc/articles/PMC7185019/</vt:lpwstr>
      </vt:variant>
      <vt:variant>
        <vt:lpwstr/>
      </vt:variant>
      <vt:variant>
        <vt:i4>4653146</vt:i4>
      </vt:variant>
      <vt:variant>
        <vt:i4>12</vt:i4>
      </vt:variant>
      <vt:variant>
        <vt:i4>0</vt:i4>
      </vt:variant>
      <vt:variant>
        <vt:i4>5</vt:i4>
      </vt:variant>
      <vt:variant>
        <vt:lpwstr>https://ieeexplore.ieee.org/abstract/document/9121830?casa_token=vYc2TkSdhjYAAAAA:YkRWc77RZ5ErXFpWhmEr8fEoT6mV1znCcBVI7sWcOBcQuFtdEm-yP2lC3B3ui3_5w1de8hEToIc</vt:lpwstr>
      </vt:variant>
      <vt:variant>
        <vt:lpwstr/>
      </vt:variant>
      <vt:variant>
        <vt:i4>1638478</vt:i4>
      </vt:variant>
      <vt:variant>
        <vt:i4>9</vt:i4>
      </vt:variant>
      <vt:variant>
        <vt:i4>0</vt:i4>
      </vt:variant>
      <vt:variant>
        <vt:i4>5</vt:i4>
      </vt:variant>
      <vt:variant>
        <vt:lpwstr>https://www.ncbi.nlm.nih.gov/pmc/articles/PMC7386290/</vt:lpwstr>
      </vt:variant>
      <vt:variant>
        <vt:lpwstr/>
      </vt:variant>
      <vt:variant>
        <vt:i4>1507397</vt:i4>
      </vt:variant>
      <vt:variant>
        <vt:i4>6</vt:i4>
      </vt:variant>
      <vt:variant>
        <vt:i4>0</vt:i4>
      </vt:variant>
      <vt:variant>
        <vt:i4>5</vt:i4>
      </vt:variant>
      <vt:variant>
        <vt:lpwstr>https://www.ncbi.nlm.nih.gov/pmc/articles/PMC7270556/</vt:lpwstr>
      </vt:variant>
      <vt:variant>
        <vt:lpwstr/>
      </vt:variant>
      <vt:variant>
        <vt:i4>1638471</vt:i4>
      </vt:variant>
      <vt:variant>
        <vt:i4>3</vt:i4>
      </vt:variant>
      <vt:variant>
        <vt:i4>0</vt:i4>
      </vt:variant>
      <vt:variant>
        <vt:i4>5</vt:i4>
      </vt:variant>
      <vt:variant>
        <vt:lpwstr>https://www.who.int/docs/default-source/coronaviruse/clinical-management-of-novel-cov.pdf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Candy</dc:creator>
  <cp:keywords/>
  <dc:description/>
  <cp:lastModifiedBy>Li, Candy</cp:lastModifiedBy>
  <cp:revision>794</cp:revision>
  <dcterms:created xsi:type="dcterms:W3CDTF">2021-06-01T01:55:00Z</dcterms:created>
  <dcterms:modified xsi:type="dcterms:W3CDTF">2021-06-28T03:24:00Z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0x0101004E830839D6FD5A42B5E735E844BA8418</vt:lpwstr>
  </property>
</Properties>
</file>